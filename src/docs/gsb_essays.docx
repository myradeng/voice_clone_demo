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8CC04" w14:textId="5ED816E0" w:rsidR="005935F7" w:rsidRDefault="005935F7" w:rsidP="0039043F">
      <w:pPr>
        <w:spacing w:line="480" w:lineRule="auto"/>
        <w:jc w:val="center"/>
        <w:rPr>
          <w:ins w:id="0" w:author="Myra Deng" w:date="2021-01-04T20:32:00Z"/>
        </w:rPr>
        <w:pPrChange w:id="1" w:author="Myra Deng" w:date="2021-01-04T20:32:00Z">
          <w:pPr>
            <w:ind w:firstLine="720"/>
          </w:pPr>
        </w:pPrChange>
      </w:pPr>
      <w:ins w:id="2" w:author="Myra Deng" w:date="2021-01-04T20:32:00Z">
        <w:r>
          <w:t>Essay A</w:t>
        </w:r>
      </w:ins>
    </w:p>
    <w:p w14:paraId="59BD3A7B" w14:textId="4A0E34CF" w:rsidR="0067343E" w:rsidRDefault="0067343E" w:rsidP="005935F7">
      <w:pPr>
        <w:spacing w:line="480" w:lineRule="auto"/>
        <w:ind w:firstLine="720"/>
        <w:pPrChange w:id="3" w:author="Myra Deng" w:date="2021-01-04T20:32:00Z">
          <w:pPr>
            <w:ind w:firstLine="720"/>
          </w:pPr>
        </w:pPrChange>
      </w:pPr>
      <w:r>
        <w:t xml:space="preserve">I grew up observing my parents’ cautious, Chinese-immigrant approach to weaving themselves into the fabric of American life. </w:t>
      </w:r>
      <w:ins w:id="4" w:author="Myra Deng" w:date="2020-12-26T21:56:00Z">
        <w:r w:rsidR="00436656">
          <w:t>This</w:t>
        </w:r>
      </w:ins>
      <w:del w:id="5" w:author="Myra Deng" w:date="2020-12-26T21:19:00Z">
        <w:r w:rsidDel="0067343E">
          <w:delText>T</w:delText>
        </w:r>
      </w:del>
      <w:del w:id="6" w:author="Myra Deng" w:date="2020-12-26T21:30:00Z">
        <w:r w:rsidDel="000C16D2">
          <w:delText>his</w:delText>
        </w:r>
      </w:del>
      <w:r>
        <w:t xml:space="preserve"> translated to my own talent for noticing patterns of behavior that most of my classmates </w:t>
      </w:r>
      <w:del w:id="7" w:author="Myra Deng" w:date="2020-12-26T21:13:00Z">
        <w:r w:rsidDel="0067343E">
          <w:delText>didn’t think twice about</w:delText>
        </w:r>
      </w:del>
      <w:ins w:id="8" w:author="Myra Deng" w:date="2020-12-26T21:13:00Z">
        <w:r>
          <w:t>overlooked</w:t>
        </w:r>
      </w:ins>
      <w:r>
        <w:t xml:space="preserve"> – from the phenomenon of diagonally-sliced Wonder Bread to the relative status of Capri-Sun packs versus Minute Maid cartons. Looking back, it’s fair to say that we fundamentally operated with a deference to the status quo. As a result, I viewed issues in the social realm – particularly</w:t>
      </w:r>
      <w:ins w:id="9" w:author="Myra Deng" w:date="2020-12-26T21:20:00Z">
        <w:r w:rsidR="006602B2">
          <w:t xml:space="preserve"> the reasons </w:t>
        </w:r>
      </w:ins>
      <w:del w:id="10" w:author="Myra Deng" w:date="2020-12-26T21:20:00Z">
        <w:r w:rsidDel="006602B2">
          <w:delText xml:space="preserve"> t</w:delText>
        </w:r>
      </w:del>
      <w:del w:id="11" w:author="Myra Deng" w:date="2020-12-26T21:19:00Z">
        <w:r w:rsidDel="006602B2">
          <w:delText xml:space="preserve">he </w:delText>
        </w:r>
        <w:commentRangeStart w:id="12"/>
        <w:r w:rsidDel="006602B2">
          <w:delText xml:space="preserve">politics </w:delText>
        </w:r>
        <w:commentRangeEnd w:id="12"/>
        <w:r w:rsidDel="006602B2">
          <w:rPr>
            <w:rStyle w:val="CommentReference"/>
          </w:rPr>
          <w:commentReference w:id="12"/>
        </w:r>
      </w:del>
      <w:del w:id="13" w:author="Myra Deng" w:date="2020-12-26T21:20:00Z">
        <w:r w:rsidDel="006602B2">
          <w:delText>of w</w:delText>
        </w:r>
      </w:del>
      <w:del w:id="14" w:author="Myra Deng" w:date="2020-12-26T21:21:00Z">
        <w:r w:rsidDel="002C5CCE">
          <w:delText xml:space="preserve">hy </w:delText>
        </w:r>
      </w:del>
      <w:r>
        <w:t>we had to mimic our white peers and position ourselves above other minorities – as simply the way things were, an unfortunate symptom of an unchangeable society.</w:t>
      </w:r>
    </w:p>
    <w:p w14:paraId="29EAC85E" w14:textId="52DC11DB" w:rsidR="00A709B3" w:rsidRDefault="00A709B3" w:rsidP="005935F7">
      <w:pPr>
        <w:spacing w:line="480" w:lineRule="auto"/>
        <w:ind w:firstLine="720"/>
        <w:rPr>
          <w:ins w:id="15" w:author="Myra Deng" w:date="2021-01-04T20:26:00Z"/>
        </w:rPr>
        <w:pPrChange w:id="16" w:author="Myra Deng" w:date="2021-01-04T20:32:00Z">
          <w:pPr>
            <w:ind w:firstLine="720"/>
          </w:pPr>
        </w:pPrChange>
      </w:pPr>
      <w:ins w:id="17" w:author="Myra Deng" w:date="2021-01-04T20:26:00Z">
        <w:r>
          <w:t xml:space="preserve">I realize now that my parents’ diligence playing by the rules helped them acquire the privilege that allowed me to grow up agnostic to politics and seemingly distanced from injustice. I am grateful for my relatively easy childhood and the opportunities I had access to, but also embarrassed that my reckoning with </w:t>
        </w:r>
      </w:ins>
      <w:r w:rsidR="00884801">
        <w:t>socio</w:t>
      </w:r>
      <w:ins w:id="18" w:author="Myra Deng" w:date="2021-01-04T20:26:00Z">
        <w:r>
          <w:t>economic inequity happened only after I left home and began to contemplate the circumstances of my new environments.</w:t>
        </w:r>
      </w:ins>
    </w:p>
    <w:p w14:paraId="4B797951" w14:textId="32776858" w:rsidR="0067343E" w:rsidDel="00A709B3" w:rsidRDefault="0067343E" w:rsidP="005935F7">
      <w:pPr>
        <w:spacing w:line="480" w:lineRule="auto"/>
        <w:ind w:firstLine="720"/>
        <w:rPr>
          <w:del w:id="19" w:author="Myra Deng" w:date="2021-01-04T20:26:00Z"/>
        </w:rPr>
        <w:pPrChange w:id="20" w:author="Myra Deng" w:date="2021-01-04T20:32:00Z">
          <w:pPr>
            <w:ind w:firstLine="720"/>
          </w:pPr>
        </w:pPrChange>
      </w:pPr>
      <w:del w:id="21" w:author="Myra Deng" w:date="2021-01-04T20:26:00Z">
        <w:r w:rsidDel="00A709B3">
          <w:delText xml:space="preserve">I realize now that my parents’ diligence playing by the rules helped them acquire the privilege that allowed me to grow up agnostic to politics and seemingly distanced from injustice. In many ways, I am grateful for that privilege, but also embarrassed that my reckoning with racial injustice and economic inequality happened only after I left home and began to contemplate the circumstances of </w:delText>
        </w:r>
      </w:del>
      <w:del w:id="22" w:author="Myra Deng" w:date="2020-12-29T21:36:00Z">
        <w:r w:rsidDel="00AE069F">
          <w:delText>the new environments I lived in</w:delText>
        </w:r>
      </w:del>
      <w:del w:id="23" w:author="Myra Deng" w:date="2021-01-04T20:26:00Z">
        <w:r w:rsidDel="00A709B3">
          <w:delText xml:space="preserve">. </w:delText>
        </w:r>
      </w:del>
    </w:p>
    <w:p w14:paraId="0E300334" w14:textId="123AD6B8" w:rsidR="0067343E" w:rsidRDefault="0067343E" w:rsidP="005935F7">
      <w:pPr>
        <w:spacing w:line="480" w:lineRule="auto"/>
        <w:ind w:firstLine="720"/>
        <w:pPrChange w:id="24" w:author="Myra Deng" w:date="2021-01-04T20:32:00Z">
          <w:pPr>
            <w:ind w:firstLine="720"/>
          </w:pPr>
        </w:pPrChange>
      </w:pPr>
      <w:r>
        <w:t>Working two summers in California’s quintessential tech</w:t>
      </w:r>
      <w:r w:rsidR="005935F7">
        <w:t>nology</w:t>
      </w:r>
      <w:r>
        <w:t xml:space="preserve"> hubs meant I enjoyed a seemingly endless amount of resources, while each day walking by homeless encampments and discarded needles in the street. I remember registering the dissonance of being greeted from those walks with “Build products for everyone” proudly adorning the office walls, knowing “everyone” was selective, that “everyone” left out those who often stood to benefit the most.</w:t>
      </w:r>
    </w:p>
    <w:p w14:paraId="62F78F25" w14:textId="26DE2A91" w:rsidR="0067343E" w:rsidRDefault="00A92530" w:rsidP="005935F7">
      <w:pPr>
        <w:spacing w:line="480" w:lineRule="auto"/>
        <w:ind w:firstLine="720"/>
        <w:pPrChange w:id="25" w:author="Myra Deng" w:date="2021-01-04T20:32:00Z">
          <w:pPr>
            <w:ind w:firstLine="720"/>
          </w:pPr>
        </w:pPrChange>
      </w:pPr>
      <w:ins w:id="26" w:author="Myra Deng" w:date="2021-01-04T20:27:00Z">
        <w:r>
          <w:t>In hindsight, the most important result of my first experiences working in technology epicenters was not necessarily learning C++ or software architecture design, but the bursting of the bubble that enabled my indifference to inequity.</w:t>
        </w:r>
        <w:r>
          <w:t xml:space="preserve"> </w:t>
        </w:r>
      </w:ins>
      <w:del w:id="27" w:author="Myra Deng" w:date="2021-01-04T20:27:00Z">
        <w:r w:rsidR="0067343E" w:rsidDel="00A92530">
          <w:delText xml:space="preserve">In hindsight, the most important result of those two summers was not </w:delText>
        </w:r>
      </w:del>
      <w:del w:id="28" w:author="Myra Deng" w:date="2020-12-26T21:24:00Z">
        <w:r w:rsidR="0067343E" w:rsidDel="00E03300">
          <w:delText>XX or YY</w:delText>
        </w:r>
      </w:del>
      <w:del w:id="29" w:author="Myra Deng" w:date="2021-01-04T20:27:00Z">
        <w:r w:rsidR="0067343E" w:rsidDel="00A92530">
          <w:delText xml:space="preserve">, but the bursting of the bubble that had </w:delText>
        </w:r>
      </w:del>
      <w:del w:id="30" w:author="Myra Deng" w:date="2020-12-28T22:29:00Z">
        <w:r w:rsidR="0067343E" w:rsidDel="00081A28">
          <w:delText>shielded me</w:delText>
        </w:r>
      </w:del>
      <w:del w:id="31" w:author="Myra Deng" w:date="2020-12-26T21:37:00Z">
        <w:r w:rsidR="0067343E" w:rsidDel="007A0384">
          <w:delText xml:space="preserve"> from my complacency with inequality</w:delText>
        </w:r>
      </w:del>
      <w:del w:id="32" w:author="Myra Deng" w:date="2020-12-28T22:29:00Z">
        <w:r w:rsidR="0067343E" w:rsidDel="00081A28">
          <w:delText>.</w:delText>
        </w:r>
      </w:del>
      <w:del w:id="33" w:author="Myra Deng" w:date="2021-01-04T20:27:00Z">
        <w:r w:rsidR="0067343E" w:rsidDel="00A92530">
          <w:delText xml:space="preserve"> </w:delText>
        </w:r>
      </w:del>
      <w:r w:rsidR="0067343E">
        <w:t xml:space="preserve">This unleashed a wave of questioning not </w:t>
      </w:r>
      <w:r w:rsidR="0067343E">
        <w:lastRenderedPageBreak/>
        <w:t xml:space="preserve">only of my own work, but </w:t>
      </w:r>
      <w:del w:id="34" w:author="Myra Deng" w:date="2020-12-26T21:26:00Z">
        <w:r w:rsidR="0067343E" w:rsidDel="00E03300">
          <w:delText xml:space="preserve">about </w:delText>
        </w:r>
      </w:del>
      <w:ins w:id="35" w:author="Myra Deng" w:date="2020-12-26T21:26:00Z">
        <w:r w:rsidR="00E03300">
          <w:t xml:space="preserve">of </w:t>
        </w:r>
      </w:ins>
      <w:r w:rsidR="0067343E">
        <w:t>my team’s, my company’s, and the tech</w:t>
      </w:r>
      <w:r w:rsidR="005935F7">
        <w:t>nology</w:t>
      </w:r>
      <w:r w:rsidR="0067343E">
        <w:t xml:space="preserve"> sector’s more broadly. Fundamentally, what was I producing and who would it benefit? </w:t>
      </w:r>
    </w:p>
    <w:p w14:paraId="4E3B738E" w14:textId="1ADDDD54" w:rsidR="0067343E" w:rsidRDefault="0067343E" w:rsidP="005935F7">
      <w:pPr>
        <w:spacing w:line="480" w:lineRule="auto"/>
        <w:ind w:firstLine="720"/>
        <w:pPrChange w:id="36" w:author="Myra Deng" w:date="2021-01-04T20:32:00Z">
          <w:pPr>
            <w:ind w:firstLine="720"/>
          </w:pPr>
        </w:pPrChange>
      </w:pPr>
      <w:r>
        <w:t>In the past few years, this internal questioning has inspired me to recognize the important role I have as an Asian American woman engineer with a broad network across the AAPI community and tech</w:t>
      </w:r>
      <w:r w:rsidR="005935F7">
        <w:t>nology</w:t>
      </w:r>
      <w:r>
        <w:t xml:space="preserve"> industry. These networks provide an opportunity to build the diverse, strong coalitions that history shows have the power to create real social change. This responsibility dawned on me this past summer, when I joined a group of activists in Washington, DC to protest George Floyd’s murder. When I returned to work the following Monday, I was met with radio silence – our company did not even acknowledge how we, as a</w:t>
      </w:r>
      <w:ins w:id="37" w:author="Myra Deng" w:date="2020-12-27T22:21:00Z">
        <w:r w:rsidR="00E07359">
          <w:t xml:space="preserve">n </w:t>
        </w:r>
      </w:ins>
      <w:del w:id="38" w:author="Myra Deng" w:date="2020-12-27T22:21:00Z">
        <w:r w:rsidDel="00E07359">
          <w:delText xml:space="preserve"> </w:delText>
        </w:r>
      </w:del>
      <w:ins w:id="39" w:author="Myra Deng" w:date="2020-12-26T21:28:00Z">
        <w:r w:rsidR="00C70B80">
          <w:t xml:space="preserve">influential </w:t>
        </w:r>
      </w:ins>
      <w:del w:id="40" w:author="Myra Deng" w:date="2020-12-26T21:27:00Z">
        <w:r w:rsidDel="00C70B80">
          <w:delText xml:space="preserve">wealthy, powerful </w:delText>
        </w:r>
      </w:del>
      <w:r>
        <w:t>company with roots throughout New York</w:t>
      </w:r>
      <w:ins w:id="41" w:author="Myra Deng" w:date="2020-12-26T21:40:00Z">
        <w:r w:rsidR="005D2E27">
          <w:t xml:space="preserve"> </w:t>
        </w:r>
      </w:ins>
      <w:ins w:id="42" w:author="Myra Deng" w:date="2020-12-26T21:28:00Z">
        <w:r w:rsidR="00C70B80">
          <w:t xml:space="preserve">and the broader </w:t>
        </w:r>
      </w:ins>
      <w:ins w:id="43" w:author="Myra Deng" w:date="2020-12-26T21:29:00Z">
        <w:r w:rsidR="00C70B80">
          <w:t xml:space="preserve">financial technology </w:t>
        </w:r>
      </w:ins>
      <w:ins w:id="44" w:author="Myra Deng" w:date="2020-12-26T21:28:00Z">
        <w:r w:rsidR="00C70B80">
          <w:t>industry</w:t>
        </w:r>
      </w:ins>
      <w:del w:id="45" w:author="Myra Deng" w:date="2020-12-26T21:28:00Z">
        <w:r w:rsidDel="00C70B80">
          <w:delText>City</w:delText>
        </w:r>
      </w:del>
      <w:r>
        <w:t xml:space="preserve">, could leverage our resources to contribute to the broadening fight for racial justice. </w:t>
      </w:r>
    </w:p>
    <w:p w14:paraId="15B50AEE" w14:textId="0185CB6B" w:rsidR="00634E18" w:rsidDel="003817A0" w:rsidRDefault="0067343E" w:rsidP="005935F7">
      <w:pPr>
        <w:spacing w:line="480" w:lineRule="auto"/>
        <w:ind w:firstLine="720"/>
        <w:rPr>
          <w:del w:id="46" w:author="Myra Deng" w:date="2020-12-27T22:19:00Z"/>
        </w:rPr>
        <w:pPrChange w:id="47" w:author="Myra Deng" w:date="2021-01-04T20:32:00Z">
          <w:pPr>
            <w:ind w:firstLine="720"/>
          </w:pPr>
        </w:pPrChange>
      </w:pPr>
      <w:r>
        <w:t xml:space="preserve">Most of the engineers I work with are AAPI </w:t>
      </w:r>
      <w:ins w:id="48" w:author="Myra Deng" w:date="2020-12-26T21:30:00Z">
        <w:r w:rsidR="008B374C">
          <w:t>–</w:t>
        </w:r>
      </w:ins>
      <w:del w:id="49" w:author="Myra Deng" w:date="2020-12-26T21:30:00Z">
        <w:r w:rsidDel="008B374C">
          <w:delText>--</w:delText>
        </w:r>
      </w:del>
      <w:r>
        <w:t xml:space="preserve"> many first generation </w:t>
      </w:r>
      <w:ins w:id="50" w:author="Myra Deng" w:date="2020-12-26T21:30:00Z">
        <w:r w:rsidR="008B374C">
          <w:t xml:space="preserve">– </w:t>
        </w:r>
      </w:ins>
      <w:del w:id="51" w:author="Myra Deng" w:date="2020-12-26T21:30:00Z">
        <w:r w:rsidDel="008B374C">
          <w:delText xml:space="preserve">-- </w:delText>
        </w:r>
      </w:del>
      <w:r>
        <w:t xml:space="preserve">and I figured the complacency that shaped my own experience growing up </w:t>
      </w:r>
      <w:del w:id="52" w:author="Myra Deng" w:date="2020-12-26T21:31:00Z">
        <w:r w:rsidDel="008B374C">
          <w:delText>may be</w:delText>
        </w:r>
      </w:del>
      <w:ins w:id="53" w:author="Myra Deng" w:date="2020-12-26T21:31:00Z">
        <w:r w:rsidR="008B374C">
          <w:t>was</w:t>
        </w:r>
        <w:r w:rsidR="006E778F">
          <w:t xml:space="preserve"> </w:t>
        </w:r>
      </w:ins>
      <w:del w:id="54" w:author="Myra Deng" w:date="2020-12-26T21:40:00Z">
        <w:r w:rsidDel="00225CA2">
          <w:delText xml:space="preserve"> </w:delText>
        </w:r>
      </w:del>
      <w:r>
        <w:t xml:space="preserve">fueling their silence. However, as I engaged with more colleagues to test my hypothesis, I realized </w:t>
      </w:r>
      <w:del w:id="55" w:author="Myra Deng" w:date="2020-12-26T21:31:00Z">
        <w:r w:rsidDel="005D38EC">
          <w:delText xml:space="preserve">that </w:delText>
        </w:r>
      </w:del>
      <w:r>
        <w:t xml:space="preserve">there was a strong sentiment that </w:t>
      </w:r>
      <w:r w:rsidR="00DD7EA3">
        <w:t>the company</w:t>
      </w:r>
      <w:r>
        <w:t xml:space="preserve"> should more actively enable social change. All </w:t>
      </w:r>
      <w:del w:id="56" w:author="Myra Deng" w:date="2020-12-26T21:32:00Z">
        <w:r w:rsidDel="005D38EC">
          <w:delText xml:space="preserve">people </w:delText>
        </w:r>
      </w:del>
      <w:ins w:id="57" w:author="Myra Deng" w:date="2020-12-26T21:40:00Z">
        <w:r w:rsidR="00500288">
          <w:t>people</w:t>
        </w:r>
      </w:ins>
      <w:ins w:id="58" w:author="Myra Deng" w:date="2020-12-26T21:32:00Z">
        <w:r w:rsidR="005D38EC">
          <w:t xml:space="preserve"> </w:t>
        </w:r>
      </w:ins>
      <w:r>
        <w:t xml:space="preserve">needed was a catalyst – someone to step in as a leader, </w:t>
      </w:r>
      <w:del w:id="59" w:author="Myra Deng" w:date="2020-12-29T09:14:00Z">
        <w:r w:rsidDel="00D97358">
          <w:delText xml:space="preserve">bridging </w:delText>
        </w:r>
      </w:del>
      <w:ins w:id="60" w:author="Myra Deng" w:date="2020-12-29T09:14:00Z">
        <w:r w:rsidR="00D97358">
          <w:t xml:space="preserve">bridge </w:t>
        </w:r>
      </w:ins>
      <w:r>
        <w:t>diverse perspectives</w:t>
      </w:r>
      <w:r w:rsidR="00DD7EA3">
        <w:t>,</w:t>
      </w:r>
      <w:r>
        <w:t xml:space="preserve"> and </w:t>
      </w:r>
      <w:del w:id="61" w:author="Myra Deng" w:date="2020-12-29T09:14:00Z">
        <w:r w:rsidDel="00D97358">
          <w:delText xml:space="preserve">engaging </w:delText>
        </w:r>
      </w:del>
      <w:ins w:id="62" w:author="Myra Deng" w:date="2020-12-29T09:14:00Z">
        <w:r w:rsidR="00D97358">
          <w:t xml:space="preserve">engage </w:t>
        </w:r>
      </w:ins>
      <w:del w:id="63" w:author="Myra Deng" w:date="2020-12-26T21:32:00Z">
        <w:r w:rsidDel="00A21051">
          <w:delText>the full group of engineers</w:delText>
        </w:r>
      </w:del>
      <w:ins w:id="64" w:author="Myra Deng" w:date="2020-12-26T21:32:00Z">
        <w:r w:rsidR="00A21051">
          <w:t xml:space="preserve">groups of </w:t>
        </w:r>
      </w:ins>
      <w:ins w:id="65" w:author="Myra Deng" w:date="2020-12-26T21:41:00Z">
        <w:r w:rsidR="00547701">
          <w:t>individuals</w:t>
        </w:r>
      </w:ins>
      <w:r>
        <w:t xml:space="preserve"> in discussion together.</w:t>
      </w:r>
      <w:r w:rsidR="00667CE7">
        <w:t xml:space="preserve"> </w:t>
      </w:r>
      <w:r>
        <w:t xml:space="preserve">After </w:t>
      </w:r>
      <w:r w:rsidR="00C46340">
        <w:t>consulting</w:t>
      </w:r>
      <w:r>
        <w:t xml:space="preserve"> with a network of new joiners, mentors, and employee resource groups, a close friend and I penned a letter to our CTO,</w:t>
      </w:r>
      <w:ins w:id="66" w:author="Myra Deng" w:date="2020-12-26T21:33:00Z">
        <w:r w:rsidR="001C3AED">
          <w:t xml:space="preserve"> </w:t>
        </w:r>
      </w:ins>
      <w:del w:id="67" w:author="Myra Deng" w:date="2020-12-26T21:33:00Z">
        <w:r w:rsidDel="001C3AED">
          <w:delText xml:space="preserve">  </w:delText>
        </w:r>
      </w:del>
      <w:r>
        <w:t xml:space="preserve">listing specific ways in which the company should take action. Within just a few weeks, the company </w:t>
      </w:r>
      <w:del w:id="68" w:author="Myra Deng" w:date="2020-12-27T22:24:00Z">
        <w:r w:rsidDel="005B3804">
          <w:delText xml:space="preserve">publicly </w:delText>
        </w:r>
      </w:del>
      <w:r>
        <w:t>announced their commitment to all of our proposed initiatives, both immediate and long term.</w:t>
      </w:r>
    </w:p>
    <w:p w14:paraId="2470959C" w14:textId="5E524D04" w:rsidR="0067343E" w:rsidDel="00634E18" w:rsidRDefault="0067343E" w:rsidP="005935F7">
      <w:pPr>
        <w:spacing w:line="480" w:lineRule="auto"/>
        <w:ind w:firstLine="720"/>
        <w:rPr>
          <w:del w:id="69" w:author="Myra Deng" w:date="2020-12-26T21:34:00Z"/>
        </w:rPr>
        <w:pPrChange w:id="70" w:author="Myra Deng" w:date="2021-01-04T20:32:00Z">
          <w:pPr/>
        </w:pPrChange>
      </w:pPr>
      <w:del w:id="71" w:author="Myra Deng" w:date="2020-12-27T22:19:00Z">
        <w:r w:rsidDel="003817A0">
          <w:tab/>
        </w:r>
      </w:del>
      <w:del w:id="72" w:author="Myra Deng" w:date="2020-12-27T21:48:00Z">
        <w:r w:rsidDel="008623BA">
          <w:delText xml:space="preserve">My </w:delText>
        </w:r>
      </w:del>
      <w:del w:id="73" w:author="Myra Deng" w:date="2020-12-27T22:19:00Z">
        <w:r w:rsidDel="003817A0">
          <w:delText>contributions in the workplace</w:delText>
        </w:r>
      </w:del>
      <w:del w:id="74" w:author="Myra Deng" w:date="2020-12-26T22:08:00Z">
        <w:r w:rsidDel="00395A7B">
          <w:delText xml:space="preserve">, which have been primarily extracurricular, </w:delText>
        </w:r>
      </w:del>
      <w:del w:id="75" w:author="Myra Deng" w:date="2020-12-27T22:19:00Z">
        <w:r w:rsidDel="003817A0">
          <w:delText xml:space="preserve">are only the very start of a career that I plan to center on my aspirations for </w:delText>
        </w:r>
      </w:del>
      <w:del w:id="76" w:author="Myra Deng" w:date="2020-12-26T21:33:00Z">
        <w:r w:rsidDel="001C3AED">
          <w:delText xml:space="preserve">more </w:delText>
        </w:r>
      </w:del>
      <w:del w:id="77" w:author="Myra Deng" w:date="2020-12-27T22:19:00Z">
        <w:r w:rsidDel="003817A0">
          <w:delText xml:space="preserve">socioeconomic and racial equity. I </w:delText>
        </w:r>
      </w:del>
      <w:del w:id="78" w:author="Myra Deng" w:date="2020-12-26T21:34:00Z">
        <w:r w:rsidDel="00B525EF">
          <w:delText xml:space="preserve">will </w:delText>
        </w:r>
      </w:del>
      <w:del w:id="79" w:author="Myra Deng" w:date="2020-12-27T22:19:00Z">
        <w:r w:rsidDel="003817A0">
          <w:delText>become more effective at building diverse coalitions to drive forward the change I wish to see not only in my own communities, but wherever technology has the power to do</w:delText>
        </w:r>
      </w:del>
      <w:del w:id="80" w:author="Myra Deng" w:date="2020-12-26T21:34:00Z">
        <w:r w:rsidDel="00B525EF">
          <w:delText xml:space="preserve"> a little </w:delText>
        </w:r>
      </w:del>
      <w:del w:id="81" w:author="Myra Deng" w:date="2020-12-27T22:19:00Z">
        <w:r w:rsidDel="003817A0">
          <w:delText>more good.</w:delText>
        </w:r>
      </w:del>
      <w:del w:id="82" w:author="Myra Deng" w:date="2020-12-26T21:34:00Z">
        <w:r w:rsidDel="00E05D31">
          <w:delText xml:space="preserve">  </w:delText>
        </w:r>
      </w:del>
    </w:p>
    <w:p w14:paraId="0A637194" w14:textId="2408E614" w:rsidR="00634E18" w:rsidRDefault="00634E18" w:rsidP="005935F7">
      <w:pPr>
        <w:spacing w:line="480" w:lineRule="auto"/>
        <w:ind w:firstLine="720"/>
        <w:rPr>
          <w:ins w:id="83" w:author="Myra Deng" w:date="2020-12-27T22:09:00Z"/>
        </w:rPr>
        <w:pPrChange w:id="84" w:author="Myra Deng" w:date="2021-01-04T20:32:00Z">
          <w:pPr/>
        </w:pPrChange>
      </w:pPr>
    </w:p>
    <w:p w14:paraId="046F404C" w14:textId="6C65AE3D" w:rsidR="00634E18" w:rsidRDefault="00634E18" w:rsidP="005935F7">
      <w:pPr>
        <w:spacing w:line="480" w:lineRule="auto"/>
        <w:rPr>
          <w:ins w:id="85" w:author="Myra Deng" w:date="2020-12-27T22:09:00Z"/>
        </w:rPr>
        <w:pPrChange w:id="86" w:author="Myra Deng" w:date="2021-01-04T20:32:00Z">
          <w:pPr/>
        </w:pPrChange>
      </w:pPr>
      <w:ins w:id="87" w:author="Myra Deng" w:date="2020-12-27T22:09:00Z">
        <w:r>
          <w:tab/>
          <w:t xml:space="preserve">What matters </w:t>
        </w:r>
      </w:ins>
      <w:ins w:id="88" w:author="Myra Deng" w:date="2020-12-27T22:13:00Z">
        <w:r>
          <w:t>most to me</w:t>
        </w:r>
      </w:ins>
      <w:ins w:id="89" w:author="Myra Deng" w:date="2020-12-27T22:09:00Z">
        <w:r>
          <w:t xml:space="preserve"> is </w:t>
        </w:r>
      </w:ins>
      <w:r w:rsidR="0025719D">
        <w:t xml:space="preserve">leveraging technology and the technology industry </w:t>
      </w:r>
      <w:r w:rsidR="00974605">
        <w:t>to ignite</w:t>
      </w:r>
      <w:r w:rsidR="00502DC7">
        <w:t xml:space="preserve"> </w:t>
      </w:r>
      <w:r w:rsidR="0025719D">
        <w:t>social change</w:t>
      </w:r>
      <w:ins w:id="90" w:author="Myra Deng" w:date="2020-12-27T22:12:00Z">
        <w:r>
          <w:t xml:space="preserve">. </w:t>
        </w:r>
      </w:ins>
      <w:ins w:id="91" w:author="Myra Deng" w:date="2020-12-27T22:14:00Z">
        <w:r w:rsidR="00B63CE5">
          <w:t>M</w:t>
        </w:r>
        <w:bookmarkStart w:id="92" w:name="_GoBack"/>
        <w:bookmarkEnd w:id="92"/>
        <w:r w:rsidR="00B63CE5">
          <w:t xml:space="preserve">y contributions in the workplace are only the start of a career that I plan to </w:t>
        </w:r>
        <w:r w:rsidR="00B63CE5">
          <w:lastRenderedPageBreak/>
          <w:t xml:space="preserve">center on my </w:t>
        </w:r>
      </w:ins>
      <w:r w:rsidR="009A70EF">
        <w:t>visions of</w:t>
      </w:r>
      <w:ins w:id="93" w:author="Myra Deng" w:date="2020-12-27T22:15:00Z">
        <w:r w:rsidR="00B63CE5">
          <w:t xml:space="preserve"> increased socioeconomic and racial equity. And while tech</w:t>
        </w:r>
      </w:ins>
      <w:r w:rsidR="005935F7">
        <w:t>nology</w:t>
      </w:r>
      <w:ins w:id="94" w:author="Myra Deng" w:date="2020-12-27T22:15:00Z">
        <w:r w:rsidR="00B63CE5">
          <w:t xml:space="preserve"> has</w:t>
        </w:r>
      </w:ins>
      <w:ins w:id="95" w:author="Myra Deng" w:date="2020-12-27T22:19:00Z">
        <w:r w:rsidR="004557DB">
          <w:t xml:space="preserve">, in many ways, </w:t>
        </w:r>
      </w:ins>
      <w:ins w:id="96" w:author="Myra Deng" w:date="2020-12-27T22:15:00Z">
        <w:r w:rsidR="00B63CE5">
          <w:t xml:space="preserve">contributed to rising </w:t>
        </w:r>
      </w:ins>
      <w:r w:rsidR="00412F78">
        <w:t>inequity</w:t>
      </w:r>
      <w:ins w:id="97" w:author="Myra Deng" w:date="2020-12-27T22:15:00Z">
        <w:r w:rsidR="00B63CE5">
          <w:t xml:space="preserve">, </w:t>
        </w:r>
      </w:ins>
      <w:ins w:id="98" w:author="Myra Deng" w:date="2020-12-27T22:16:00Z">
        <w:r w:rsidR="00B63CE5">
          <w:t xml:space="preserve">I fundamentally believe it has the </w:t>
        </w:r>
      </w:ins>
      <w:r w:rsidR="00706AE8">
        <w:t>power</w:t>
      </w:r>
      <w:r w:rsidR="00932BA5">
        <w:t xml:space="preserve"> </w:t>
      </w:r>
      <w:r w:rsidR="00667CE7">
        <w:t xml:space="preserve">to </w:t>
      </w:r>
      <w:r w:rsidR="005C3ED1">
        <w:t>change the status quo for the better</w:t>
      </w:r>
      <w:ins w:id="99" w:author="Myra Deng" w:date="2020-12-27T22:16:00Z">
        <w:r w:rsidR="00B63CE5">
          <w:t>.</w:t>
        </w:r>
      </w:ins>
    </w:p>
    <w:p w14:paraId="42460E2F" w14:textId="756E066F" w:rsidR="00B525EF" w:rsidRDefault="00B525EF" w:rsidP="005935F7">
      <w:pPr>
        <w:spacing w:line="480" w:lineRule="auto"/>
        <w:rPr>
          <w:ins w:id="100" w:author="Myra Deng" w:date="2021-01-04T20:32:00Z"/>
        </w:rPr>
        <w:pPrChange w:id="101" w:author="Myra Deng" w:date="2021-01-04T20:32:00Z">
          <w:pPr/>
        </w:pPrChange>
      </w:pPr>
    </w:p>
    <w:p w14:paraId="18F9D7B9" w14:textId="43D59060" w:rsidR="005935F7" w:rsidRDefault="005935F7" w:rsidP="005935F7">
      <w:pPr>
        <w:spacing w:line="480" w:lineRule="auto"/>
        <w:rPr>
          <w:ins w:id="102" w:author="Myra Deng" w:date="2021-01-04T20:32:00Z"/>
        </w:rPr>
        <w:pPrChange w:id="103" w:author="Myra Deng" w:date="2021-01-04T20:32:00Z">
          <w:pPr/>
        </w:pPrChange>
      </w:pPr>
    </w:p>
    <w:p w14:paraId="7310873E" w14:textId="5C214397" w:rsidR="005935F7" w:rsidRDefault="005935F7" w:rsidP="005935F7">
      <w:pPr>
        <w:spacing w:line="480" w:lineRule="auto"/>
        <w:rPr>
          <w:ins w:id="104" w:author="Myra Deng" w:date="2021-01-04T20:32:00Z"/>
        </w:rPr>
        <w:pPrChange w:id="105" w:author="Myra Deng" w:date="2021-01-04T20:32:00Z">
          <w:pPr/>
        </w:pPrChange>
      </w:pPr>
    </w:p>
    <w:p w14:paraId="032AF19E" w14:textId="2183F43F" w:rsidR="005935F7" w:rsidRDefault="005935F7" w:rsidP="005935F7">
      <w:pPr>
        <w:spacing w:line="480" w:lineRule="auto"/>
        <w:rPr>
          <w:ins w:id="106" w:author="Myra Deng" w:date="2021-01-04T20:32:00Z"/>
        </w:rPr>
        <w:pPrChange w:id="107" w:author="Myra Deng" w:date="2021-01-04T20:32:00Z">
          <w:pPr/>
        </w:pPrChange>
      </w:pPr>
    </w:p>
    <w:p w14:paraId="5E3DD10E" w14:textId="0489F176" w:rsidR="005935F7" w:rsidRDefault="005935F7" w:rsidP="005935F7">
      <w:pPr>
        <w:spacing w:line="480" w:lineRule="auto"/>
        <w:rPr>
          <w:ins w:id="108" w:author="Myra Deng" w:date="2021-01-04T20:32:00Z"/>
        </w:rPr>
        <w:pPrChange w:id="109" w:author="Myra Deng" w:date="2021-01-04T20:32:00Z">
          <w:pPr/>
        </w:pPrChange>
      </w:pPr>
    </w:p>
    <w:p w14:paraId="3B00FA82" w14:textId="2F97215F" w:rsidR="005935F7" w:rsidRDefault="005935F7" w:rsidP="005935F7">
      <w:pPr>
        <w:spacing w:line="480" w:lineRule="auto"/>
        <w:rPr>
          <w:ins w:id="110" w:author="Myra Deng" w:date="2021-01-04T20:32:00Z"/>
        </w:rPr>
        <w:pPrChange w:id="111" w:author="Myra Deng" w:date="2021-01-04T20:32:00Z">
          <w:pPr/>
        </w:pPrChange>
      </w:pPr>
    </w:p>
    <w:p w14:paraId="53E812AD" w14:textId="09215689" w:rsidR="005935F7" w:rsidRDefault="005935F7" w:rsidP="005935F7">
      <w:pPr>
        <w:spacing w:line="480" w:lineRule="auto"/>
        <w:rPr>
          <w:ins w:id="112" w:author="Myra Deng" w:date="2021-01-04T20:32:00Z"/>
        </w:rPr>
        <w:pPrChange w:id="113" w:author="Myra Deng" w:date="2021-01-04T20:32:00Z">
          <w:pPr/>
        </w:pPrChange>
      </w:pPr>
    </w:p>
    <w:p w14:paraId="5F017785" w14:textId="56531A88" w:rsidR="005935F7" w:rsidRDefault="005935F7" w:rsidP="005935F7">
      <w:pPr>
        <w:spacing w:line="480" w:lineRule="auto"/>
        <w:rPr>
          <w:ins w:id="114" w:author="Myra Deng" w:date="2021-01-04T20:32:00Z"/>
        </w:rPr>
        <w:pPrChange w:id="115" w:author="Myra Deng" w:date="2021-01-04T20:32:00Z">
          <w:pPr/>
        </w:pPrChange>
      </w:pPr>
    </w:p>
    <w:p w14:paraId="4D2DBEDA" w14:textId="6EFF9D2A" w:rsidR="005935F7" w:rsidRDefault="005935F7" w:rsidP="005935F7">
      <w:pPr>
        <w:spacing w:line="480" w:lineRule="auto"/>
        <w:rPr>
          <w:ins w:id="116" w:author="Myra Deng" w:date="2021-01-04T20:32:00Z"/>
        </w:rPr>
        <w:pPrChange w:id="117" w:author="Myra Deng" w:date="2021-01-04T20:32:00Z">
          <w:pPr/>
        </w:pPrChange>
      </w:pPr>
    </w:p>
    <w:p w14:paraId="5F3D4AA5" w14:textId="4D65757B" w:rsidR="005935F7" w:rsidRDefault="005935F7" w:rsidP="005935F7">
      <w:pPr>
        <w:spacing w:line="480" w:lineRule="auto"/>
        <w:rPr>
          <w:ins w:id="118" w:author="Myra Deng" w:date="2021-01-04T20:32:00Z"/>
        </w:rPr>
        <w:pPrChange w:id="119" w:author="Myra Deng" w:date="2021-01-04T20:32:00Z">
          <w:pPr/>
        </w:pPrChange>
      </w:pPr>
    </w:p>
    <w:p w14:paraId="4858CBD8" w14:textId="11910758" w:rsidR="005935F7" w:rsidRDefault="005935F7" w:rsidP="005935F7">
      <w:pPr>
        <w:spacing w:line="480" w:lineRule="auto"/>
        <w:rPr>
          <w:ins w:id="120" w:author="Myra Deng" w:date="2021-01-04T20:32:00Z"/>
        </w:rPr>
        <w:pPrChange w:id="121" w:author="Myra Deng" w:date="2021-01-04T20:32:00Z">
          <w:pPr/>
        </w:pPrChange>
      </w:pPr>
    </w:p>
    <w:p w14:paraId="03D387B3" w14:textId="65099180" w:rsidR="005935F7" w:rsidRDefault="005935F7" w:rsidP="005935F7">
      <w:pPr>
        <w:spacing w:line="480" w:lineRule="auto"/>
        <w:rPr>
          <w:ins w:id="122" w:author="Myra Deng" w:date="2021-01-04T20:32:00Z"/>
        </w:rPr>
        <w:pPrChange w:id="123" w:author="Myra Deng" w:date="2021-01-04T20:32:00Z">
          <w:pPr/>
        </w:pPrChange>
      </w:pPr>
    </w:p>
    <w:p w14:paraId="3B1FD389" w14:textId="4F030829" w:rsidR="005935F7" w:rsidRDefault="005935F7">
      <w:pPr>
        <w:rPr>
          <w:ins w:id="124" w:author="Myra Deng" w:date="2021-01-04T20:32:00Z"/>
        </w:rPr>
      </w:pPr>
    </w:p>
    <w:p w14:paraId="425CDB1F" w14:textId="7F4F0003" w:rsidR="005935F7" w:rsidRDefault="005935F7">
      <w:pPr>
        <w:rPr>
          <w:ins w:id="125" w:author="Myra Deng" w:date="2021-01-04T20:32:00Z"/>
        </w:rPr>
      </w:pPr>
    </w:p>
    <w:p w14:paraId="14C0656F" w14:textId="34000DFE" w:rsidR="005935F7" w:rsidRDefault="005935F7">
      <w:pPr>
        <w:rPr>
          <w:ins w:id="126" w:author="Myra Deng" w:date="2021-01-04T20:32:00Z"/>
        </w:rPr>
      </w:pPr>
    </w:p>
    <w:p w14:paraId="0125ABBC" w14:textId="1D39F256" w:rsidR="005935F7" w:rsidRDefault="005935F7">
      <w:pPr>
        <w:rPr>
          <w:ins w:id="127" w:author="Myra Deng" w:date="2021-01-04T20:32:00Z"/>
        </w:rPr>
      </w:pPr>
    </w:p>
    <w:p w14:paraId="53129912" w14:textId="0B8725FD" w:rsidR="005935F7" w:rsidRDefault="005935F7">
      <w:pPr>
        <w:rPr>
          <w:ins w:id="128" w:author="Myra Deng" w:date="2021-01-04T20:32:00Z"/>
        </w:rPr>
      </w:pPr>
    </w:p>
    <w:p w14:paraId="5AC91FFE" w14:textId="70DD3F3E" w:rsidR="005935F7" w:rsidRDefault="005935F7">
      <w:pPr>
        <w:rPr>
          <w:ins w:id="129" w:author="Myra Deng" w:date="2021-01-04T20:32:00Z"/>
        </w:rPr>
      </w:pPr>
    </w:p>
    <w:p w14:paraId="72D023E8" w14:textId="35FE7B2F" w:rsidR="005935F7" w:rsidRDefault="005935F7">
      <w:pPr>
        <w:rPr>
          <w:ins w:id="130" w:author="Myra Deng" w:date="2021-01-04T20:32:00Z"/>
        </w:rPr>
      </w:pPr>
    </w:p>
    <w:p w14:paraId="7EC8964F" w14:textId="703B458A" w:rsidR="005935F7" w:rsidRDefault="005935F7">
      <w:pPr>
        <w:rPr>
          <w:ins w:id="131" w:author="Myra Deng" w:date="2021-01-04T20:32:00Z"/>
        </w:rPr>
      </w:pPr>
    </w:p>
    <w:p w14:paraId="2CE7AE41" w14:textId="4F14B57A" w:rsidR="005935F7" w:rsidRDefault="005935F7">
      <w:pPr>
        <w:rPr>
          <w:ins w:id="132" w:author="Myra Deng" w:date="2021-01-04T20:32:00Z"/>
        </w:rPr>
      </w:pPr>
    </w:p>
    <w:p w14:paraId="6882D632" w14:textId="7E6023F0" w:rsidR="005935F7" w:rsidRDefault="005935F7">
      <w:pPr>
        <w:rPr>
          <w:ins w:id="133" w:author="Myra Deng" w:date="2021-01-04T20:32:00Z"/>
        </w:rPr>
      </w:pPr>
    </w:p>
    <w:p w14:paraId="494F9DFB" w14:textId="0E6C8053" w:rsidR="005935F7" w:rsidRDefault="005935F7">
      <w:pPr>
        <w:rPr>
          <w:ins w:id="134" w:author="Myra Deng" w:date="2021-01-04T20:32:00Z"/>
        </w:rPr>
      </w:pPr>
    </w:p>
    <w:p w14:paraId="7383B755" w14:textId="1F1D2726" w:rsidR="005935F7" w:rsidRDefault="005935F7">
      <w:pPr>
        <w:rPr>
          <w:ins w:id="135" w:author="Myra Deng" w:date="2021-01-04T20:32:00Z"/>
        </w:rPr>
      </w:pPr>
    </w:p>
    <w:p w14:paraId="3C73AC9B" w14:textId="3CB17AF2" w:rsidR="005935F7" w:rsidRDefault="005935F7">
      <w:pPr>
        <w:rPr>
          <w:ins w:id="136" w:author="Myra Deng" w:date="2021-01-04T20:32:00Z"/>
        </w:rPr>
      </w:pPr>
    </w:p>
    <w:p w14:paraId="4079B772" w14:textId="77777777" w:rsidR="005935F7" w:rsidRDefault="005935F7" w:rsidP="005935F7">
      <w:pPr>
        <w:spacing w:line="480" w:lineRule="auto"/>
      </w:pPr>
    </w:p>
    <w:p w14:paraId="7C37AAB6" w14:textId="67752352" w:rsidR="005935F7" w:rsidRDefault="005935F7" w:rsidP="005935F7">
      <w:pPr>
        <w:spacing w:line="480" w:lineRule="auto"/>
        <w:jc w:val="center"/>
        <w:rPr>
          <w:ins w:id="137" w:author="Myra Deng" w:date="2021-01-04T20:32:00Z"/>
        </w:rPr>
      </w:pPr>
      <w:ins w:id="138" w:author="Myra Deng" w:date="2021-01-04T20:32:00Z">
        <w:r>
          <w:lastRenderedPageBreak/>
          <w:t>Essay B</w:t>
        </w:r>
      </w:ins>
    </w:p>
    <w:p w14:paraId="7E9D06F8" w14:textId="751D9510" w:rsidR="005935F7" w:rsidRPr="009F2098" w:rsidRDefault="005935F7" w:rsidP="005935F7">
      <w:pPr>
        <w:shd w:val="clear" w:color="auto" w:fill="FFFFFF"/>
        <w:spacing w:line="480" w:lineRule="auto"/>
        <w:ind w:firstLine="720"/>
        <w:rPr>
          <w:ins w:id="139" w:author="Myra Deng" w:date="2021-01-04T20:32:00Z"/>
        </w:rPr>
      </w:pPr>
      <w:ins w:id="140" w:author="Myra Deng" w:date="2021-01-04T20:32:00Z">
        <w:r>
          <w:rPr>
            <w:rFonts w:ascii="Calibri" w:eastAsia="Times New Roman" w:hAnsi="Calibri" w:cs="Times New Roman"/>
            <w:color w:val="231F20"/>
          </w:rPr>
          <w:t xml:space="preserve">The most memorable project I worked on as an undergraduate was constructing a predictive and fair hiring algorithm. The prompt seemed straightforward – but I quickly realized the catch. The training data itself was biased, stemming from historically unfair hiring practices. This project sparked a curiosity about machine learning’s social impact, revealing the critical need to correct algorithmic bias, especially in domains like criminal justice where historical bias is particularly pronounced. </w:t>
        </w:r>
        <w:r>
          <w:t xml:space="preserve">My aspiration ever since has been to become an entrepreneur that creates fair ML solutions to social problems most aggravated by engrained bias and thus with the most impactful solution space. GSB </w:t>
        </w:r>
      </w:ins>
      <w:ins w:id="141" w:author="Myra Deng" w:date="2020-12-26T21:30:00Z">
        <w:r w:rsidR="00F24251">
          <w:t>–</w:t>
        </w:r>
      </w:ins>
      <w:del w:id="142" w:author="Myra Deng" w:date="2020-12-26T21:30:00Z">
        <w:r w:rsidR="00F24251" w:rsidDel="008B374C">
          <w:delText>--</w:delText>
        </w:r>
      </w:del>
      <w:r w:rsidR="00F24251">
        <w:t xml:space="preserve"> </w:t>
      </w:r>
      <w:commentRangeStart w:id="143"/>
      <w:ins w:id="144" w:author="Myra Deng" w:date="2021-01-04T20:32:00Z">
        <w:r>
          <w:t xml:space="preserve">home to leading AI research and nestled in Silicon Valley </w:t>
        </w:r>
      </w:ins>
      <w:ins w:id="145" w:author="Myra Deng" w:date="2020-12-26T21:30:00Z">
        <w:r w:rsidR="00F24251">
          <w:t>–</w:t>
        </w:r>
      </w:ins>
      <w:del w:id="146" w:author="Myra Deng" w:date="2020-12-26T21:30:00Z">
        <w:r w:rsidR="00F24251" w:rsidDel="008B374C">
          <w:delText>--</w:delText>
        </w:r>
      </w:del>
      <w:r w:rsidR="00F24251">
        <w:t xml:space="preserve"> </w:t>
      </w:r>
      <w:ins w:id="147" w:author="Myra Deng" w:date="2021-01-04T20:32:00Z">
        <w:r>
          <w:t xml:space="preserve">is the ideal setting to push my ideas and development as a business leader. </w:t>
        </w:r>
        <w:r>
          <w:rPr>
            <w:rFonts w:ascii="Calibri" w:eastAsia="Times New Roman" w:hAnsi="Calibri" w:cs="Times New Roman"/>
            <w:color w:val="231F20"/>
          </w:rPr>
          <w:t xml:space="preserve">Attending GSB would provide me the opportunity to develop a deeper understanding of business’ role in social innovation, as well as the leadership skills that have allowed many women alumni to trailblaze at the intersection of business and tech. </w:t>
        </w:r>
      </w:ins>
    </w:p>
    <w:p w14:paraId="692145DD" w14:textId="77777777" w:rsidR="005935F7" w:rsidRDefault="005935F7" w:rsidP="005935F7">
      <w:pPr>
        <w:shd w:val="clear" w:color="auto" w:fill="FFFFFF"/>
        <w:spacing w:line="480" w:lineRule="auto"/>
        <w:ind w:firstLine="720"/>
        <w:rPr>
          <w:ins w:id="148" w:author="Myra Deng" w:date="2021-01-04T20:32:00Z"/>
          <w:rFonts w:ascii="Calibri" w:eastAsia="Times New Roman" w:hAnsi="Calibri" w:cs="Times New Roman"/>
          <w:color w:val="231F20"/>
        </w:rPr>
      </w:pPr>
      <w:ins w:id="149" w:author="Myra Deng" w:date="2021-01-04T20:32:00Z">
        <w:r>
          <w:rPr>
            <w:rFonts w:ascii="Calibri" w:eastAsia="Times New Roman" w:hAnsi="Calibri" w:cs="Times New Roman"/>
            <w:color w:val="231F20"/>
          </w:rPr>
          <w:t>GSB’s broad, but business-centered, education will help me develop the well-rounded perspectives critical to solving society’s toughest problems. Specifically, courses such as Strategy Beyond Markets, as well as the opportunity to explore interdisciplinary studies in the sociology or economics department, will help me deeply understand business’ far-reaching impacts. Further, GSB’s social innovation curriculum offers the targeted support that will enhance my business acumen to include important considerations for successful social entrepreneurship, which will be critical to tackling the most pressing problems in ethical AI.</w:t>
        </w:r>
      </w:ins>
    </w:p>
    <w:p w14:paraId="3C820D2C" w14:textId="77777777" w:rsidR="005935F7" w:rsidRDefault="005935F7" w:rsidP="005935F7">
      <w:pPr>
        <w:shd w:val="clear" w:color="auto" w:fill="FFFFFF"/>
        <w:spacing w:line="480" w:lineRule="auto"/>
        <w:ind w:firstLine="720"/>
        <w:rPr>
          <w:ins w:id="150" w:author="Myra Deng" w:date="2021-01-04T20:32:00Z"/>
        </w:rPr>
      </w:pPr>
      <w:ins w:id="151" w:author="Myra Deng" w:date="2021-01-04T20:32:00Z">
        <w:r>
          <w:rPr>
            <w:rFonts w:ascii="Calibri" w:eastAsia="Times New Roman" w:hAnsi="Calibri" w:cs="Times New Roman"/>
            <w:color w:val="231F20"/>
          </w:rPr>
          <w:t xml:space="preserve">To support my academic and entrepreneurial pursuits, I want to experiment with different leadership styles. I anticipate taking full advantage of GSB’s uniquely tight-knit, </w:t>
        </w:r>
        <w:r>
          <w:rPr>
            <w:rFonts w:ascii="Calibri" w:eastAsia="Times New Roman" w:hAnsi="Calibri" w:cs="Times New Roman"/>
            <w:color w:val="231F20"/>
          </w:rPr>
          <w:lastRenderedPageBreak/>
          <w:t xml:space="preserve">multidisciplinary, and multicultural student body and cross-cultural collaboration programs like Stanford-Tsinghua to do so. </w:t>
        </w:r>
        <w:r>
          <w:t>Moreover, feedback-driven courses like Leadership Labs will help me critically analyze how I lead, and how I can continuously work towards a more equitable and inclusive leadership style.</w:t>
        </w:r>
      </w:ins>
    </w:p>
    <w:p w14:paraId="64401B50" w14:textId="001CDE22" w:rsidR="005935F7" w:rsidRPr="00ED5CA2" w:rsidRDefault="005935F7" w:rsidP="005935F7">
      <w:pPr>
        <w:shd w:val="clear" w:color="auto" w:fill="FFFFFF"/>
        <w:spacing w:line="480" w:lineRule="auto"/>
        <w:ind w:firstLine="720"/>
        <w:rPr>
          <w:ins w:id="152" w:author="Myra Deng" w:date="2021-01-04T20:32:00Z"/>
        </w:rPr>
      </w:pPr>
      <w:ins w:id="153" w:author="Myra Deng" w:date="2021-01-04T20:32:00Z">
        <w:r>
          <w:rPr>
            <w:rFonts w:ascii="Calibri" w:eastAsia="Times New Roman" w:hAnsi="Calibri" w:cs="Times New Roman"/>
            <w:color w:val="231F20"/>
          </w:rPr>
          <w:t xml:space="preserve">I am confident that GSB’s curriculum and experiences will best prepare me to realize my entrepreneurial passion. Most importantly, I know that they will push me to follow the footsteps of women leaders like Theresia </w:t>
        </w:r>
        <w:proofErr w:type="spellStart"/>
        <w:r>
          <w:rPr>
            <w:rFonts w:ascii="Calibri" w:eastAsia="Times New Roman" w:hAnsi="Calibri" w:cs="Times New Roman"/>
            <w:color w:val="231F20"/>
          </w:rPr>
          <w:t>G</w:t>
        </w:r>
      </w:ins>
      <w:r w:rsidR="00305ABB">
        <w:rPr>
          <w:rFonts w:ascii="Calibri" w:eastAsia="Times New Roman" w:hAnsi="Calibri" w:cs="Times New Roman"/>
          <w:color w:val="231F20"/>
        </w:rPr>
        <w:t>ou</w:t>
      </w:r>
      <w:ins w:id="154" w:author="Myra Deng" w:date="2021-01-04T20:32:00Z">
        <w:r>
          <w:rPr>
            <w:rFonts w:ascii="Calibri" w:eastAsia="Times New Roman" w:hAnsi="Calibri" w:cs="Times New Roman"/>
            <w:color w:val="231F20"/>
          </w:rPr>
          <w:t>w</w:t>
        </w:r>
        <w:proofErr w:type="spellEnd"/>
        <w:r>
          <w:rPr>
            <w:rFonts w:ascii="Calibri" w:eastAsia="Times New Roman" w:hAnsi="Calibri" w:cs="Times New Roman"/>
            <w:color w:val="231F20"/>
          </w:rPr>
          <w:t>, founder of a female-led venture firm, ultimately introducing more diversity and equity to the intersection of business and tech. GSB has a proven history of developing women leaders who share my vision of tech’s future, and I hope to use the GSB experience to advance this agenda forward in my own way.</w:t>
        </w:r>
      </w:ins>
    </w:p>
    <w:p w14:paraId="0A64AD19" w14:textId="77777777" w:rsidR="005935F7" w:rsidRDefault="005935F7" w:rsidP="005935F7">
      <w:pPr>
        <w:jc w:val="center"/>
        <w:rPr>
          <w:ins w:id="155" w:author="Myra Deng" w:date="2021-01-04T20:32:00Z"/>
        </w:rPr>
      </w:pPr>
    </w:p>
    <w:p w14:paraId="2913EB53" w14:textId="77777777" w:rsidR="005935F7" w:rsidRDefault="005935F7"/>
    <w:sectPr w:rsidR="005935F7" w:rsidSect="00F94219">
      <w:footerReference w:type="even"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Cian Saunders" w:date="2020-12-26T16:51:00Z" w:initials="CS">
    <w:p w14:paraId="77C1F844" w14:textId="77777777" w:rsidR="0067343E" w:rsidRDefault="0067343E" w:rsidP="0067343E">
      <w:pPr>
        <w:pStyle w:val="CommentText"/>
      </w:pPr>
      <w:r>
        <w:rPr>
          <w:rStyle w:val="CommentReference"/>
        </w:rPr>
        <w:annotationRef/>
      </w:r>
      <w:r>
        <w:rPr>
          <w:rStyle w:val="CommentReference"/>
        </w:rPr>
        <w:t>Wouldn’t mention politics (business school)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C1F8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C1F844" w16cid:durableId="2391E8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CC926" w14:textId="77777777" w:rsidR="008A6939" w:rsidRDefault="008A6939" w:rsidP="005935F7">
      <w:r>
        <w:separator/>
      </w:r>
    </w:p>
  </w:endnote>
  <w:endnote w:type="continuationSeparator" w:id="0">
    <w:p w14:paraId="2E97F99E" w14:textId="77777777" w:rsidR="008A6939" w:rsidRDefault="008A6939" w:rsidP="00593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156" w:author="Myra Deng" w:date="2021-01-04T20:32:00Z"/>
  <w:sdt>
    <w:sdtPr>
      <w:rPr>
        <w:rStyle w:val="PageNumber"/>
      </w:rPr>
      <w:id w:val="-90862748"/>
      <w:docPartObj>
        <w:docPartGallery w:val="Page Numbers (Bottom of Page)"/>
        <w:docPartUnique/>
      </w:docPartObj>
    </w:sdtPr>
    <w:sdtContent>
      <w:customXmlInsRangeEnd w:id="156"/>
      <w:p w14:paraId="7CE6DF77" w14:textId="6B50293E" w:rsidR="005935F7" w:rsidRDefault="005935F7" w:rsidP="00EB7097">
        <w:pPr>
          <w:pStyle w:val="Footer"/>
          <w:framePr w:wrap="none" w:vAnchor="text" w:hAnchor="margin" w:xAlign="right" w:y="1"/>
          <w:rPr>
            <w:ins w:id="157" w:author="Myra Deng" w:date="2021-01-04T20:32:00Z"/>
            <w:rStyle w:val="PageNumber"/>
          </w:rPr>
        </w:pPr>
        <w:ins w:id="158" w:author="Myra Deng" w:date="2021-01-04T20:32:00Z">
          <w:r>
            <w:rPr>
              <w:rStyle w:val="PageNumber"/>
            </w:rPr>
            <w:fldChar w:fldCharType="begin"/>
          </w:r>
          <w:r>
            <w:rPr>
              <w:rStyle w:val="PageNumber"/>
            </w:rPr>
            <w:instrText xml:space="preserve"> PAGE </w:instrText>
          </w:r>
          <w:r>
            <w:rPr>
              <w:rStyle w:val="PageNumber"/>
            </w:rPr>
            <w:fldChar w:fldCharType="end"/>
          </w:r>
        </w:ins>
      </w:p>
      <w:customXmlInsRangeStart w:id="159" w:author="Myra Deng" w:date="2021-01-04T20:32:00Z"/>
    </w:sdtContent>
  </w:sdt>
  <w:customXmlInsRangeEnd w:id="159"/>
  <w:p w14:paraId="130333CC" w14:textId="77777777" w:rsidR="005935F7" w:rsidRDefault="005935F7" w:rsidP="005935F7">
    <w:pPr>
      <w:pStyle w:val="Footer"/>
      <w:ind w:right="360"/>
      <w:pPrChange w:id="160" w:author="Myra Deng" w:date="2021-01-04T20:32: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161" w:author="Myra Deng" w:date="2021-01-04T20:32:00Z"/>
  <w:sdt>
    <w:sdtPr>
      <w:rPr>
        <w:rStyle w:val="PageNumber"/>
      </w:rPr>
      <w:id w:val="-705090656"/>
      <w:docPartObj>
        <w:docPartGallery w:val="Page Numbers (Bottom of Page)"/>
        <w:docPartUnique/>
      </w:docPartObj>
    </w:sdtPr>
    <w:sdtContent>
      <w:customXmlInsRangeEnd w:id="161"/>
      <w:p w14:paraId="0C1B0898" w14:textId="3D541C8D" w:rsidR="005935F7" w:rsidRDefault="005935F7" w:rsidP="00EB7097">
        <w:pPr>
          <w:pStyle w:val="Footer"/>
          <w:framePr w:wrap="none" w:vAnchor="text" w:hAnchor="margin" w:xAlign="right" w:y="1"/>
          <w:rPr>
            <w:ins w:id="162" w:author="Myra Deng" w:date="2021-01-04T20:32:00Z"/>
            <w:rStyle w:val="PageNumber"/>
          </w:rPr>
        </w:pPr>
        <w:ins w:id="163" w:author="Myra Deng" w:date="2021-01-04T20:32:00Z">
          <w:r>
            <w:rPr>
              <w:rStyle w:val="PageNumber"/>
            </w:rPr>
            <w:fldChar w:fldCharType="begin"/>
          </w:r>
          <w:r>
            <w:rPr>
              <w:rStyle w:val="PageNumber"/>
            </w:rPr>
            <w:instrText xml:space="preserve"> PAGE </w:instrText>
          </w:r>
        </w:ins>
        <w:r>
          <w:rPr>
            <w:rStyle w:val="PageNumber"/>
          </w:rPr>
          <w:fldChar w:fldCharType="separate"/>
        </w:r>
        <w:r>
          <w:rPr>
            <w:rStyle w:val="PageNumber"/>
            <w:noProof/>
          </w:rPr>
          <w:t>1</w:t>
        </w:r>
        <w:ins w:id="164" w:author="Myra Deng" w:date="2021-01-04T20:32:00Z">
          <w:r>
            <w:rPr>
              <w:rStyle w:val="PageNumber"/>
            </w:rPr>
            <w:fldChar w:fldCharType="end"/>
          </w:r>
        </w:ins>
      </w:p>
      <w:customXmlInsRangeStart w:id="165" w:author="Myra Deng" w:date="2021-01-04T20:32:00Z"/>
    </w:sdtContent>
  </w:sdt>
  <w:customXmlInsRangeEnd w:id="165"/>
  <w:p w14:paraId="48C36C35" w14:textId="77777777" w:rsidR="005935F7" w:rsidRDefault="005935F7" w:rsidP="005935F7">
    <w:pPr>
      <w:pStyle w:val="Footer"/>
      <w:ind w:right="360"/>
      <w:pPrChange w:id="166" w:author="Myra Deng" w:date="2021-01-04T20:32: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E8367" w14:textId="77777777" w:rsidR="008A6939" w:rsidRDefault="008A6939" w:rsidP="005935F7">
      <w:r>
        <w:separator/>
      </w:r>
    </w:p>
  </w:footnote>
  <w:footnote w:type="continuationSeparator" w:id="0">
    <w:p w14:paraId="612BEB0F" w14:textId="77777777" w:rsidR="008A6939" w:rsidRDefault="008A6939" w:rsidP="005935F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ian Saunders">
    <w15:presenceInfo w15:providerId="AD" w15:userId="S::Cian_Saunders@mckinsey.com::ebb7240c-02da-48a6-83ca-ea2415d4be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43E"/>
    <w:rsid w:val="000109EC"/>
    <w:rsid w:val="00024384"/>
    <w:rsid w:val="00081A28"/>
    <w:rsid w:val="000C16D2"/>
    <w:rsid w:val="000C7B70"/>
    <w:rsid w:val="001C3AED"/>
    <w:rsid w:val="002257EE"/>
    <w:rsid w:val="00225CA2"/>
    <w:rsid w:val="002549E4"/>
    <w:rsid w:val="0025719D"/>
    <w:rsid w:val="002A7E47"/>
    <w:rsid w:val="002C5CCE"/>
    <w:rsid w:val="00305ABB"/>
    <w:rsid w:val="003817A0"/>
    <w:rsid w:val="0039043F"/>
    <w:rsid w:val="00395A7B"/>
    <w:rsid w:val="003D0EB8"/>
    <w:rsid w:val="00412F78"/>
    <w:rsid w:val="00424BD8"/>
    <w:rsid w:val="00436656"/>
    <w:rsid w:val="004557DB"/>
    <w:rsid w:val="004B7888"/>
    <w:rsid w:val="004F3648"/>
    <w:rsid w:val="004F4963"/>
    <w:rsid w:val="00500288"/>
    <w:rsid w:val="00502DC7"/>
    <w:rsid w:val="00547701"/>
    <w:rsid w:val="005935F7"/>
    <w:rsid w:val="005B3804"/>
    <w:rsid w:val="005B66AE"/>
    <w:rsid w:val="005C3ED1"/>
    <w:rsid w:val="005D2E27"/>
    <w:rsid w:val="005D38EC"/>
    <w:rsid w:val="005D6AA6"/>
    <w:rsid w:val="005F65F9"/>
    <w:rsid w:val="00624D33"/>
    <w:rsid w:val="00634E18"/>
    <w:rsid w:val="006602B2"/>
    <w:rsid w:val="00667CE7"/>
    <w:rsid w:val="0067343E"/>
    <w:rsid w:val="006A2685"/>
    <w:rsid w:val="006E778F"/>
    <w:rsid w:val="00706AE8"/>
    <w:rsid w:val="00727606"/>
    <w:rsid w:val="00730D7A"/>
    <w:rsid w:val="007A0384"/>
    <w:rsid w:val="008623BA"/>
    <w:rsid w:val="00884801"/>
    <w:rsid w:val="008A6939"/>
    <w:rsid w:val="008B374C"/>
    <w:rsid w:val="008E0C04"/>
    <w:rsid w:val="00932BA5"/>
    <w:rsid w:val="00937248"/>
    <w:rsid w:val="00974605"/>
    <w:rsid w:val="00993DC1"/>
    <w:rsid w:val="009A70EF"/>
    <w:rsid w:val="00A21051"/>
    <w:rsid w:val="00A36C43"/>
    <w:rsid w:val="00A709B3"/>
    <w:rsid w:val="00A92530"/>
    <w:rsid w:val="00A95156"/>
    <w:rsid w:val="00AE069F"/>
    <w:rsid w:val="00B2059D"/>
    <w:rsid w:val="00B31625"/>
    <w:rsid w:val="00B525EF"/>
    <w:rsid w:val="00B63CE5"/>
    <w:rsid w:val="00C16BA9"/>
    <w:rsid w:val="00C46340"/>
    <w:rsid w:val="00C678D0"/>
    <w:rsid w:val="00C70B80"/>
    <w:rsid w:val="00CD0625"/>
    <w:rsid w:val="00CE29CD"/>
    <w:rsid w:val="00D72D01"/>
    <w:rsid w:val="00D97358"/>
    <w:rsid w:val="00DD7EA3"/>
    <w:rsid w:val="00E03300"/>
    <w:rsid w:val="00E05D31"/>
    <w:rsid w:val="00E07359"/>
    <w:rsid w:val="00E3750E"/>
    <w:rsid w:val="00E64A12"/>
    <w:rsid w:val="00E73887"/>
    <w:rsid w:val="00F24251"/>
    <w:rsid w:val="00F94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B711BA"/>
  <w15:chartTrackingRefBased/>
  <w15:docId w15:val="{AA96306F-5B99-AF47-AC7C-245FE7A29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3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343E"/>
    <w:rPr>
      <w:sz w:val="16"/>
      <w:szCs w:val="16"/>
    </w:rPr>
  </w:style>
  <w:style w:type="paragraph" w:styleId="CommentText">
    <w:name w:val="annotation text"/>
    <w:basedOn w:val="Normal"/>
    <w:link w:val="CommentTextChar"/>
    <w:uiPriority w:val="99"/>
    <w:semiHidden/>
    <w:unhideWhenUsed/>
    <w:rsid w:val="0067343E"/>
    <w:rPr>
      <w:sz w:val="20"/>
      <w:szCs w:val="20"/>
    </w:rPr>
  </w:style>
  <w:style w:type="character" w:customStyle="1" w:styleId="CommentTextChar">
    <w:name w:val="Comment Text Char"/>
    <w:basedOn w:val="DefaultParagraphFont"/>
    <w:link w:val="CommentText"/>
    <w:uiPriority w:val="99"/>
    <w:semiHidden/>
    <w:rsid w:val="0067343E"/>
    <w:rPr>
      <w:sz w:val="20"/>
      <w:szCs w:val="20"/>
    </w:rPr>
  </w:style>
  <w:style w:type="paragraph" w:styleId="BalloonText">
    <w:name w:val="Balloon Text"/>
    <w:basedOn w:val="Normal"/>
    <w:link w:val="BalloonTextChar"/>
    <w:uiPriority w:val="99"/>
    <w:semiHidden/>
    <w:unhideWhenUsed/>
    <w:rsid w:val="0067343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343E"/>
    <w:rPr>
      <w:rFonts w:ascii="Times New Roman" w:hAnsi="Times New Roman" w:cs="Times New Roman"/>
      <w:sz w:val="18"/>
      <w:szCs w:val="18"/>
    </w:rPr>
  </w:style>
  <w:style w:type="paragraph" w:styleId="Footer">
    <w:name w:val="footer"/>
    <w:basedOn w:val="Normal"/>
    <w:link w:val="FooterChar"/>
    <w:uiPriority w:val="99"/>
    <w:unhideWhenUsed/>
    <w:rsid w:val="005935F7"/>
    <w:pPr>
      <w:tabs>
        <w:tab w:val="center" w:pos="4680"/>
        <w:tab w:val="right" w:pos="9360"/>
      </w:tabs>
    </w:pPr>
  </w:style>
  <w:style w:type="character" w:customStyle="1" w:styleId="FooterChar">
    <w:name w:val="Footer Char"/>
    <w:basedOn w:val="DefaultParagraphFont"/>
    <w:link w:val="Footer"/>
    <w:uiPriority w:val="99"/>
    <w:rsid w:val="005935F7"/>
  </w:style>
  <w:style w:type="character" w:styleId="PageNumber">
    <w:name w:val="page number"/>
    <w:basedOn w:val="DefaultParagraphFont"/>
    <w:uiPriority w:val="99"/>
    <w:semiHidden/>
    <w:unhideWhenUsed/>
    <w:rsid w:val="00593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309DA-6054-5440-AC44-75FD83C55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1188</Words>
  <Characters>6778</Characters>
  <Application>Microsoft Office Word</Application>
  <DocSecurity>0</DocSecurity>
  <Lines>56</Lines>
  <Paragraphs>15</Paragraphs>
  <ScaleCrop>false</ScaleCrop>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Myra Deng</dc:creator>
  <cp:keywords/>
  <dc:description/>
  <cp:lastModifiedBy>Myra Deng</cp:lastModifiedBy>
  <cp:revision>19</cp:revision>
  <dcterms:created xsi:type="dcterms:W3CDTF">2021-01-05T01:51:00Z</dcterms:created>
  <dcterms:modified xsi:type="dcterms:W3CDTF">2021-01-06T02:35:00Z</dcterms:modified>
</cp:coreProperties>
</file>