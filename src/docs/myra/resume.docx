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1FB1" w14:textId="1C23B1D8" w:rsidR="00F12852" w:rsidRPr="00537CAE" w:rsidRDefault="001F7055" w:rsidP="00892F40">
      <w:pPr>
        <w:pStyle w:val="Pa10"/>
        <w:spacing w:line="240" w:lineRule="auto"/>
        <w:jc w:val="center"/>
        <w:rPr>
          <w:rFonts w:ascii="Garamond" w:hAnsi="Garamond"/>
          <w:sz w:val="28"/>
          <w:szCs w:val="28"/>
          <w:lang w:val="en-US"/>
        </w:rPr>
      </w:pPr>
      <w:r w:rsidRPr="00537CAE">
        <w:rPr>
          <w:rStyle w:val="A2"/>
          <w:rFonts w:ascii="Garamond" w:hAnsi="Garamond"/>
          <w:color w:val="auto"/>
          <w:sz w:val="28"/>
          <w:szCs w:val="28"/>
          <w:lang w:val="en-US"/>
        </w:rPr>
        <w:t>MYRA DENG</w:t>
      </w:r>
    </w:p>
    <w:p w14:paraId="3D3AE1AD" w14:textId="32611808" w:rsidR="00F3398A" w:rsidRDefault="00F3398A" w:rsidP="004C0163">
      <w:pPr>
        <w:pStyle w:val="Pa10"/>
        <w:spacing w:line="240" w:lineRule="auto"/>
        <w:jc w:val="center"/>
        <w:rPr>
          <w:rStyle w:val="A20"/>
          <w:rFonts w:ascii="Garamond" w:hAnsi="Garamond"/>
          <w:color w:val="auto"/>
          <w:sz w:val="20"/>
          <w:szCs w:val="20"/>
          <w:lang w:val="en-US"/>
        </w:rPr>
      </w:pPr>
      <w:r w:rsidRPr="00FE74A9">
        <w:rPr>
          <w:rStyle w:val="A20"/>
          <w:rFonts w:ascii="Garamond" w:hAnsi="Garamond"/>
          <w:color w:val="auto"/>
          <w:sz w:val="20"/>
          <w:szCs w:val="20"/>
          <w:lang w:val="en-US"/>
        </w:rPr>
        <w:t xml:space="preserve"> </w:t>
      </w:r>
      <w:hyperlink r:id="rId8" w:history="1">
        <w:r w:rsidR="00537CAE">
          <w:rPr>
            <w:rStyle w:val="Hyperlink"/>
            <w:rFonts w:ascii="Garamond" w:hAnsi="Garamond"/>
            <w:sz w:val="20"/>
            <w:szCs w:val="20"/>
            <w:lang w:val="en-US"/>
          </w:rPr>
          <w:t>myradeng@stanford.edu</w:t>
        </w:r>
      </w:hyperlink>
      <w:r w:rsidR="00537CAE" w:rsidRPr="00537CAE">
        <w:rPr>
          <w:rStyle w:val="Hyperlink"/>
          <w:rFonts w:ascii="Garamond" w:hAnsi="Garamond"/>
          <w:sz w:val="20"/>
          <w:szCs w:val="20"/>
          <w:u w:val="none"/>
          <w:lang w:val="en-US"/>
        </w:rPr>
        <w:t xml:space="preserve"> </w:t>
      </w:r>
      <w:r w:rsidR="002A0EB6" w:rsidRPr="00F67CE2">
        <w:rPr>
          <w:rStyle w:val="A20"/>
          <w:rFonts w:ascii="Garamond" w:hAnsi="Garamond"/>
          <w:color w:val="auto"/>
          <w:sz w:val="20"/>
          <w:szCs w:val="20"/>
          <w:lang w:val="en-US"/>
        </w:rPr>
        <w:t>•</w:t>
      </w:r>
      <w:r w:rsidR="002A0EB6">
        <w:rPr>
          <w:rStyle w:val="A20"/>
          <w:rFonts w:ascii="Garamond" w:hAnsi="Garamond"/>
          <w:color w:val="auto"/>
          <w:sz w:val="20"/>
          <w:szCs w:val="20"/>
          <w:lang w:val="en-US"/>
        </w:rPr>
        <w:t xml:space="preserve"> </w:t>
      </w:r>
      <w:r w:rsidR="00537CAE">
        <w:rPr>
          <w:rStyle w:val="A20"/>
          <w:rFonts w:ascii="Garamond" w:hAnsi="Garamond"/>
          <w:color w:val="auto"/>
          <w:sz w:val="20"/>
          <w:szCs w:val="20"/>
          <w:lang w:val="en-US"/>
        </w:rPr>
        <w:t>+1 (240) 751-7602</w:t>
      </w:r>
      <w:r w:rsidR="00537CAE" w:rsidRPr="00FE74A9">
        <w:rPr>
          <w:rStyle w:val="A20"/>
          <w:rFonts w:ascii="Garamond" w:hAnsi="Garamond"/>
          <w:color w:val="auto"/>
          <w:sz w:val="20"/>
          <w:szCs w:val="20"/>
          <w:lang w:val="en-US"/>
        </w:rPr>
        <w:t xml:space="preserve"> •</w:t>
      </w:r>
      <w:r w:rsidR="00537CAE">
        <w:rPr>
          <w:rStyle w:val="A20"/>
          <w:rFonts w:ascii="Garamond" w:hAnsi="Garamond"/>
          <w:color w:val="auto"/>
          <w:sz w:val="20"/>
          <w:szCs w:val="20"/>
          <w:lang w:val="en-US"/>
        </w:rPr>
        <w:t xml:space="preserve"> </w:t>
      </w:r>
      <w:hyperlink r:id="rId9" w:history="1">
        <w:r w:rsidR="00537CAE" w:rsidRPr="00537CAE">
          <w:rPr>
            <w:rStyle w:val="Hyperlink"/>
            <w:rFonts w:ascii="Garamond" w:hAnsi="Garamond"/>
            <w:sz w:val="20"/>
            <w:szCs w:val="20"/>
            <w:lang w:val="en-US"/>
          </w:rPr>
          <w:t>linkedin.com/in/</w:t>
        </w:r>
        <w:proofErr w:type="spellStart"/>
        <w:r w:rsidR="00537CAE" w:rsidRPr="00537CAE">
          <w:rPr>
            <w:rStyle w:val="Hyperlink"/>
            <w:rFonts w:ascii="Garamond" w:hAnsi="Garamond"/>
            <w:sz w:val="20"/>
            <w:szCs w:val="20"/>
            <w:lang w:val="en-US"/>
          </w:rPr>
          <w:t>myra-deng</w:t>
        </w:r>
        <w:proofErr w:type="spellEnd"/>
      </w:hyperlink>
    </w:p>
    <w:p w14:paraId="51E3B862" w14:textId="77777777" w:rsidR="004C0163" w:rsidRPr="004C0163" w:rsidRDefault="004C0163" w:rsidP="004C0163">
      <w:pPr>
        <w:pStyle w:val="Default"/>
        <w:rPr>
          <w:lang w:val="en-US"/>
        </w:rPr>
      </w:pPr>
    </w:p>
    <w:p w14:paraId="0DD37549" w14:textId="77777777" w:rsidR="0017783C" w:rsidRPr="0017783C" w:rsidRDefault="0017783C" w:rsidP="0017783C">
      <w:pPr>
        <w:pStyle w:val="Default"/>
        <w:spacing w:line="60" w:lineRule="exact"/>
        <w:rPr>
          <w:lang w:val="en-US"/>
        </w:rPr>
      </w:pPr>
    </w:p>
    <w:p w14:paraId="0C3B83B1" w14:textId="4B0E28D3" w:rsidR="00F12852" w:rsidRPr="00FE74A9" w:rsidRDefault="00F12852" w:rsidP="00685842">
      <w:pPr>
        <w:pStyle w:val="Pa8"/>
        <w:spacing w:line="240" w:lineRule="auto"/>
        <w:rPr>
          <w:rFonts w:ascii="Garamond" w:hAnsi="Garamond"/>
          <w:sz w:val="22"/>
          <w:szCs w:val="22"/>
          <w:lang w:val="en-US"/>
        </w:rPr>
      </w:pPr>
      <w:r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>EDUCATION</w:t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 xml:space="preserve">         </w:t>
      </w:r>
      <w:r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 xml:space="preserve"> </w:t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D4040B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892F40">
        <w:rPr>
          <w:rStyle w:val="A21"/>
          <w:rFonts w:ascii="Garamond" w:hAnsi="Garamond"/>
          <w:color w:val="auto"/>
          <w:sz w:val="22"/>
          <w:szCs w:val="22"/>
          <w:lang w:val="en-US"/>
        </w:rPr>
        <w:t>   </w:t>
      </w:r>
      <w:r w:rsidR="00576829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 xml:space="preserve"> </w:t>
      </w:r>
    </w:p>
    <w:p w14:paraId="3501C5A8" w14:textId="6ED309D8" w:rsidR="00537CAE" w:rsidRPr="00FE74A9" w:rsidRDefault="00537CAE" w:rsidP="00537CAE">
      <w:pPr>
        <w:pStyle w:val="Pa2"/>
        <w:spacing w:line="240" w:lineRule="auto"/>
        <w:rPr>
          <w:rFonts w:ascii="Garamond" w:hAnsi="Garamond"/>
          <w:bCs/>
          <w:sz w:val="22"/>
          <w:szCs w:val="22"/>
          <w:lang w:val="en-US"/>
        </w:rPr>
      </w:pPr>
      <w:r>
        <w:rPr>
          <w:rStyle w:val="A23"/>
          <w:rFonts w:ascii="Garamond" w:hAnsi="Garamond" w:cs="Times New Roman"/>
          <w:color w:val="auto"/>
          <w:sz w:val="22"/>
          <w:szCs w:val="22"/>
          <w:lang w:val="en-US"/>
        </w:rPr>
        <w:t>Stanford Graduate School of Business</w:t>
      </w:r>
      <w:r w:rsidR="000A6ABD">
        <w:rPr>
          <w:rStyle w:val="A23"/>
          <w:rFonts w:ascii="Garamond" w:hAnsi="Garamond" w:cs="Times New Roman"/>
          <w:b w:val="0"/>
          <w:color w:val="auto"/>
          <w:sz w:val="22"/>
          <w:szCs w:val="22"/>
          <w:lang w:val="en-US"/>
        </w:rPr>
        <w:t>/</w:t>
      </w:r>
      <w:r w:rsidR="000A6ABD" w:rsidRPr="000A6ABD">
        <w:rPr>
          <w:rStyle w:val="A23"/>
          <w:rFonts w:ascii="Garamond" w:hAnsi="Garamond" w:cs="Times New Roman"/>
          <w:bCs w:val="0"/>
          <w:color w:val="auto"/>
          <w:sz w:val="22"/>
          <w:szCs w:val="22"/>
          <w:lang w:val="en-US"/>
        </w:rPr>
        <w:t xml:space="preserve">School of Engineering      </w:t>
      </w:r>
      <w:r w:rsidRPr="000A6ABD">
        <w:rPr>
          <w:rStyle w:val="A23"/>
          <w:rFonts w:ascii="Garamond" w:hAnsi="Garamond" w:cs="Times New Roman"/>
          <w:bCs w:val="0"/>
          <w:color w:val="auto"/>
          <w:sz w:val="22"/>
          <w:szCs w:val="22"/>
          <w:lang w:val="en-US"/>
        </w:rPr>
        <w:t xml:space="preserve">                          </w:t>
      </w:r>
      <w:r w:rsidR="000A6ABD">
        <w:rPr>
          <w:rStyle w:val="A23"/>
          <w:rFonts w:ascii="Garamond" w:hAnsi="Garamond" w:cs="Times New Roman"/>
          <w:bCs w:val="0"/>
          <w:color w:val="auto"/>
          <w:sz w:val="22"/>
          <w:szCs w:val="22"/>
          <w:lang w:val="en-US"/>
        </w:rPr>
        <w:t xml:space="preserve">                                 </w:t>
      </w:r>
      <w:r w:rsidRPr="000A6ABD">
        <w:rPr>
          <w:rStyle w:val="A23"/>
          <w:rFonts w:ascii="Garamond" w:hAnsi="Garamond" w:cs="Times New Roman"/>
          <w:bCs w:val="0"/>
          <w:color w:val="auto"/>
          <w:sz w:val="22"/>
          <w:szCs w:val="22"/>
          <w:lang w:val="en-US"/>
        </w:rPr>
        <w:t xml:space="preserve">   </w:t>
      </w:r>
      <w:r w:rsidR="00892F40">
        <w:rPr>
          <w:rStyle w:val="A23"/>
          <w:rFonts w:ascii="Garamond" w:hAnsi="Garamond" w:cs="Times New Roman"/>
          <w:bCs w:val="0"/>
          <w:color w:val="auto"/>
          <w:sz w:val="22"/>
          <w:szCs w:val="22"/>
          <w:lang w:val="en-US"/>
        </w:rPr>
        <w:t xml:space="preserve">    </w:t>
      </w:r>
      <w:r>
        <w:rPr>
          <w:rFonts w:ascii="Garamond" w:eastAsia="Times New Roman" w:hAnsi="Garamond"/>
          <w:sz w:val="22"/>
          <w:szCs w:val="22"/>
          <w:lang w:val="en-US"/>
        </w:rPr>
        <w:t>Stanford, CA</w:t>
      </w:r>
      <w:r w:rsidRPr="00FE74A9">
        <w:rPr>
          <w:rStyle w:val="A25"/>
          <w:rFonts w:ascii="Garamond" w:hAnsi="Garamond" w:cs="Times New Roman"/>
          <w:color w:val="auto"/>
          <w:sz w:val="22"/>
          <w:szCs w:val="22"/>
          <w:lang w:val="en-US"/>
        </w:rPr>
        <w:t xml:space="preserve"> </w:t>
      </w:r>
    </w:p>
    <w:p w14:paraId="3843D02E" w14:textId="30018E42" w:rsidR="00537CAE" w:rsidRDefault="000A6ABD" w:rsidP="000A6ABD">
      <w:pPr>
        <w:ind w:left="90" w:hanging="90"/>
        <w:rPr>
          <w:rStyle w:val="A25"/>
          <w:rFonts w:ascii="Garamond" w:hAnsi="Garamond" w:cs="Times New Roman"/>
          <w:iCs/>
          <w:color w:val="auto"/>
          <w:sz w:val="22"/>
          <w:szCs w:val="22"/>
        </w:rPr>
      </w:pPr>
      <w:r w:rsidRPr="000A6ABD">
        <w:rPr>
          <w:rStyle w:val="A25"/>
          <w:rFonts w:ascii="Garamond" w:hAnsi="Garamond" w:cs="Times New Roman"/>
          <w:i/>
          <w:color w:val="auto"/>
          <w:sz w:val="22"/>
          <w:szCs w:val="22"/>
        </w:rPr>
        <w:t xml:space="preserve">Joint </w:t>
      </w:r>
      <w:r w:rsidR="00537CAE" w:rsidRPr="000A6ABD">
        <w:rPr>
          <w:rStyle w:val="A25"/>
          <w:rFonts w:ascii="Garamond" w:hAnsi="Garamond" w:cs="Times New Roman"/>
          <w:i/>
          <w:color w:val="auto"/>
          <w:sz w:val="22"/>
          <w:szCs w:val="22"/>
        </w:rPr>
        <w:t>MBA</w:t>
      </w:r>
      <w:r w:rsidRPr="000A6ABD">
        <w:rPr>
          <w:rStyle w:val="A25"/>
          <w:rFonts w:ascii="Garamond" w:hAnsi="Garamond" w:cs="Times New Roman"/>
          <w:i/>
          <w:color w:val="auto"/>
          <w:sz w:val="22"/>
          <w:szCs w:val="22"/>
        </w:rPr>
        <w:t>/MS</w:t>
      </w:r>
      <w:r>
        <w:rPr>
          <w:rStyle w:val="A25"/>
          <w:rFonts w:ascii="Garamond" w:hAnsi="Garamond" w:cs="Times New Roman"/>
          <w:i/>
          <w:color w:val="auto"/>
          <w:sz w:val="22"/>
          <w:szCs w:val="22"/>
        </w:rPr>
        <w:t xml:space="preserve"> in Computer Science (Artificial Intelligence)</w:t>
      </w:r>
      <w:r w:rsidR="00537CAE" w:rsidRPr="00537CAE">
        <w:rPr>
          <w:rStyle w:val="A25"/>
          <w:rFonts w:ascii="Garamond" w:hAnsi="Garamond" w:cs="Times New Roman"/>
          <w:i/>
          <w:color w:val="auto"/>
          <w:sz w:val="22"/>
          <w:szCs w:val="22"/>
        </w:rPr>
        <w:t xml:space="preserve"> Candidate</w:t>
      </w:r>
      <w:r w:rsidR="00537CAE">
        <w:rPr>
          <w:rStyle w:val="A25"/>
          <w:rFonts w:ascii="Garamond" w:hAnsi="Garamond" w:cs="Times New Roman"/>
          <w:i/>
          <w:color w:val="auto"/>
          <w:sz w:val="22"/>
          <w:szCs w:val="22"/>
        </w:rPr>
        <w:t xml:space="preserve">                                      </w:t>
      </w:r>
      <w:r>
        <w:rPr>
          <w:rStyle w:val="A25"/>
          <w:rFonts w:ascii="Garamond" w:hAnsi="Garamond" w:cs="Times New Roman"/>
          <w:i/>
          <w:color w:val="auto"/>
          <w:sz w:val="22"/>
          <w:szCs w:val="22"/>
        </w:rPr>
        <w:t xml:space="preserve">     </w:t>
      </w:r>
      <w:r w:rsidR="00537CAE">
        <w:rPr>
          <w:rStyle w:val="A25"/>
          <w:rFonts w:ascii="Garamond" w:hAnsi="Garamond" w:cs="Times New Roman"/>
          <w:i/>
          <w:color w:val="auto"/>
          <w:sz w:val="22"/>
          <w:szCs w:val="22"/>
        </w:rPr>
        <w:t xml:space="preserve">                                            </w:t>
      </w:r>
      <w:r w:rsidR="00892F40">
        <w:rPr>
          <w:rStyle w:val="A25"/>
          <w:rFonts w:ascii="Garamond" w:hAnsi="Garamond" w:cs="Times New Roman"/>
          <w:i/>
          <w:color w:val="auto"/>
          <w:sz w:val="22"/>
          <w:szCs w:val="22"/>
        </w:rPr>
        <w:t xml:space="preserve">   </w:t>
      </w:r>
      <w:r w:rsidR="00537CAE">
        <w:rPr>
          <w:rStyle w:val="A25"/>
          <w:rFonts w:ascii="Garamond" w:hAnsi="Garamond" w:cs="Times New Roman"/>
          <w:i/>
          <w:color w:val="auto"/>
          <w:sz w:val="22"/>
          <w:szCs w:val="22"/>
        </w:rPr>
        <w:t xml:space="preserve"> </w:t>
      </w:r>
      <w:r w:rsidR="00892F40">
        <w:rPr>
          <w:rStyle w:val="A25"/>
          <w:rFonts w:ascii="Garamond" w:hAnsi="Garamond" w:cs="Times New Roman"/>
          <w:i/>
          <w:color w:val="auto"/>
          <w:sz w:val="22"/>
          <w:szCs w:val="22"/>
        </w:rPr>
        <w:t xml:space="preserve"> </w:t>
      </w:r>
      <w:r w:rsidR="00537CAE">
        <w:rPr>
          <w:rStyle w:val="A25"/>
          <w:rFonts w:ascii="Garamond" w:hAnsi="Garamond" w:cs="Times New Roman"/>
          <w:iCs/>
          <w:color w:val="auto"/>
          <w:sz w:val="22"/>
          <w:szCs w:val="22"/>
        </w:rPr>
        <w:t>202</w:t>
      </w:r>
      <w:r w:rsidR="00F65BFA">
        <w:rPr>
          <w:rStyle w:val="A25"/>
          <w:rFonts w:ascii="Garamond" w:hAnsi="Garamond" w:cs="Times New Roman"/>
          <w:iCs/>
          <w:color w:val="auto"/>
          <w:sz w:val="22"/>
          <w:szCs w:val="22"/>
        </w:rPr>
        <w:t>4</w:t>
      </w:r>
    </w:p>
    <w:p w14:paraId="7B45122D" w14:textId="41AAE49A" w:rsidR="000A6ABD" w:rsidRDefault="000A6ABD" w:rsidP="000A6ABD">
      <w:pPr>
        <w:ind w:left="90" w:hanging="90"/>
        <w:rPr>
          <w:rStyle w:val="A25"/>
          <w:rFonts w:ascii="Garamond" w:hAnsi="Garamond" w:cs="Times New Roman"/>
          <w:iCs/>
          <w:color w:val="auto"/>
          <w:sz w:val="22"/>
          <w:szCs w:val="22"/>
        </w:rPr>
      </w:pPr>
      <w:r>
        <w:rPr>
          <w:rStyle w:val="A25"/>
          <w:rFonts w:ascii="Garamond" w:hAnsi="Garamond" w:cs="Times New Roman"/>
          <w:i/>
          <w:color w:val="auto"/>
          <w:sz w:val="22"/>
          <w:szCs w:val="22"/>
        </w:rPr>
        <w:t xml:space="preserve">Honors: </w:t>
      </w:r>
      <w:r w:rsidRPr="000A6ABD">
        <w:rPr>
          <w:rStyle w:val="A25"/>
          <w:rFonts w:ascii="Garamond" w:hAnsi="Garamond" w:cs="Times New Roman"/>
          <w:iCs/>
          <w:color w:val="auto"/>
          <w:sz w:val="22"/>
          <w:szCs w:val="22"/>
        </w:rPr>
        <w:t xml:space="preserve">Received offer </w:t>
      </w:r>
      <w:r>
        <w:rPr>
          <w:rStyle w:val="A25"/>
          <w:rFonts w:ascii="Garamond" w:hAnsi="Garamond" w:cs="Times New Roman"/>
          <w:iCs/>
          <w:color w:val="auto"/>
          <w:sz w:val="22"/>
          <w:szCs w:val="22"/>
        </w:rPr>
        <w:t>for</w:t>
      </w:r>
      <w:r w:rsidRPr="000A6ABD">
        <w:rPr>
          <w:rStyle w:val="A25"/>
          <w:rFonts w:ascii="Garamond" w:hAnsi="Garamond" w:cs="Times New Roman"/>
          <w:iCs/>
          <w:color w:val="auto"/>
          <w:sz w:val="22"/>
          <w:szCs w:val="22"/>
        </w:rPr>
        <w:t xml:space="preserve"> full funding from the Department of C</w:t>
      </w:r>
      <w:r>
        <w:rPr>
          <w:rStyle w:val="A25"/>
          <w:rFonts w:ascii="Garamond" w:hAnsi="Garamond" w:cs="Times New Roman"/>
          <w:iCs/>
          <w:color w:val="auto"/>
          <w:sz w:val="22"/>
          <w:szCs w:val="22"/>
        </w:rPr>
        <w:t>omputer Science</w:t>
      </w:r>
      <w:r w:rsidRPr="000A6ABD">
        <w:rPr>
          <w:rStyle w:val="A25"/>
          <w:rFonts w:ascii="Garamond" w:hAnsi="Garamond" w:cs="Times New Roman"/>
          <w:iCs/>
          <w:color w:val="auto"/>
          <w:sz w:val="22"/>
          <w:szCs w:val="22"/>
        </w:rPr>
        <w:t xml:space="preserve"> as one of strongest applicants</w:t>
      </w:r>
      <w:r>
        <w:rPr>
          <w:rStyle w:val="A25"/>
          <w:rFonts w:ascii="Garamond" w:hAnsi="Garamond" w:cs="Times New Roman"/>
          <w:iCs/>
          <w:color w:val="auto"/>
          <w:sz w:val="22"/>
          <w:szCs w:val="22"/>
        </w:rPr>
        <w:t xml:space="preserve"> </w:t>
      </w:r>
    </w:p>
    <w:p w14:paraId="56255361" w14:textId="1300062A" w:rsidR="00C46D0A" w:rsidRPr="00C46D0A" w:rsidRDefault="00C46D0A" w:rsidP="000A6ABD">
      <w:pPr>
        <w:ind w:left="90" w:hanging="90"/>
        <w:rPr>
          <w:rStyle w:val="A25"/>
          <w:rFonts w:ascii="Garamond" w:hAnsi="Garamond" w:cs="Times New Roman"/>
          <w:iCs/>
          <w:color w:val="auto"/>
          <w:sz w:val="22"/>
          <w:szCs w:val="22"/>
        </w:rPr>
      </w:pPr>
      <w:r>
        <w:rPr>
          <w:rStyle w:val="A25"/>
          <w:rFonts w:ascii="Garamond" w:hAnsi="Garamond" w:cs="Times New Roman"/>
          <w:i/>
          <w:color w:val="auto"/>
          <w:sz w:val="22"/>
          <w:szCs w:val="22"/>
        </w:rPr>
        <w:t xml:space="preserve">Activities: </w:t>
      </w:r>
      <w:r>
        <w:rPr>
          <w:rStyle w:val="A25"/>
          <w:rFonts w:ascii="Garamond" w:hAnsi="Garamond" w:cs="Times New Roman"/>
          <w:iCs/>
          <w:color w:val="auto"/>
          <w:sz w:val="22"/>
          <w:szCs w:val="22"/>
        </w:rPr>
        <w:t xml:space="preserve">Teaching Assistant for </w:t>
      </w:r>
      <w:r w:rsidR="00F65BFA">
        <w:rPr>
          <w:rStyle w:val="A25"/>
          <w:rFonts w:ascii="Garamond" w:hAnsi="Garamond" w:cs="Times New Roman"/>
          <w:iCs/>
          <w:color w:val="auto"/>
          <w:sz w:val="22"/>
          <w:szCs w:val="22"/>
        </w:rPr>
        <w:t>Artificial Intelligence (CS221</w:t>
      </w:r>
      <w:r>
        <w:rPr>
          <w:rStyle w:val="A25"/>
          <w:rFonts w:ascii="Garamond" w:hAnsi="Garamond" w:cs="Times New Roman"/>
          <w:iCs/>
          <w:color w:val="auto"/>
          <w:sz w:val="22"/>
          <w:szCs w:val="22"/>
        </w:rPr>
        <w:t xml:space="preserve">), </w:t>
      </w:r>
      <w:r w:rsidR="00F65BFA">
        <w:rPr>
          <w:rStyle w:val="A25"/>
          <w:rFonts w:ascii="Garamond" w:hAnsi="Garamond" w:cs="Times New Roman"/>
          <w:iCs/>
          <w:color w:val="auto"/>
          <w:sz w:val="22"/>
          <w:szCs w:val="22"/>
        </w:rPr>
        <w:t xml:space="preserve">Arbuckle Leadership Fellow, </w:t>
      </w:r>
      <w:r>
        <w:rPr>
          <w:rStyle w:val="A25"/>
          <w:rFonts w:ascii="Garamond" w:hAnsi="Garamond" w:cs="Times New Roman"/>
          <w:iCs/>
          <w:color w:val="auto"/>
          <w:sz w:val="22"/>
          <w:szCs w:val="22"/>
        </w:rPr>
        <w:t>Product Club Co-President</w:t>
      </w:r>
    </w:p>
    <w:p w14:paraId="12A1367B" w14:textId="77777777" w:rsidR="00B764BB" w:rsidRPr="00B764BB" w:rsidRDefault="00B764BB" w:rsidP="00B764BB">
      <w:pPr>
        <w:ind w:left="90" w:hanging="90"/>
        <w:rPr>
          <w:rStyle w:val="A23"/>
          <w:rFonts w:ascii="Garamond" w:hAnsi="Garamond" w:cs="Times New Roman"/>
          <w:b w:val="0"/>
          <w:bCs w:val="0"/>
          <w:i/>
          <w:color w:val="auto"/>
          <w:sz w:val="22"/>
          <w:szCs w:val="22"/>
        </w:rPr>
      </w:pPr>
    </w:p>
    <w:p w14:paraId="04DD7CE8" w14:textId="67A19F65" w:rsidR="00892F40" w:rsidRPr="00892F40" w:rsidRDefault="00F12852" w:rsidP="00892F40">
      <w:pPr>
        <w:pStyle w:val="Pa2"/>
        <w:spacing w:line="240" w:lineRule="auto"/>
        <w:rPr>
          <w:rFonts w:ascii="Garamond" w:eastAsia="Times New Roman" w:hAnsi="Garamond"/>
          <w:sz w:val="22"/>
          <w:szCs w:val="22"/>
          <w:lang w:val="en-US"/>
        </w:rPr>
      </w:pPr>
      <w:r w:rsidRPr="00FE74A9">
        <w:rPr>
          <w:rStyle w:val="A23"/>
          <w:rFonts w:ascii="Garamond" w:hAnsi="Garamond" w:cs="Times New Roman"/>
          <w:color w:val="auto"/>
          <w:sz w:val="22"/>
          <w:szCs w:val="22"/>
          <w:lang w:val="en-US"/>
        </w:rPr>
        <w:t>Columbia University</w:t>
      </w:r>
      <w:r w:rsidR="003F276B">
        <w:rPr>
          <w:rStyle w:val="A23"/>
          <w:rFonts w:ascii="Garamond" w:hAnsi="Garamond" w:cs="Times New Roman"/>
          <w:color w:val="auto"/>
          <w:sz w:val="22"/>
          <w:szCs w:val="22"/>
          <w:lang w:val="en-US"/>
        </w:rPr>
        <w:t xml:space="preserve"> </w:t>
      </w:r>
      <w:r w:rsidR="00D75D86">
        <w:rPr>
          <w:rStyle w:val="A23"/>
          <w:rFonts w:ascii="Garamond" w:hAnsi="Garamond" w:cs="Times New Roman"/>
          <w:color w:val="auto"/>
          <w:sz w:val="22"/>
          <w:szCs w:val="22"/>
          <w:lang w:val="en-US"/>
        </w:rPr>
        <w:t>School of Engineering and Applied Scienc</w:t>
      </w:r>
      <w:r w:rsidR="00892F40">
        <w:rPr>
          <w:rStyle w:val="A23"/>
          <w:rFonts w:ascii="Garamond" w:hAnsi="Garamond" w:cs="Times New Roman"/>
          <w:color w:val="auto"/>
          <w:sz w:val="22"/>
          <w:szCs w:val="22"/>
          <w:lang w:val="en-US"/>
        </w:rPr>
        <w:t>e</w:t>
      </w:r>
      <w:r w:rsidR="00892F40">
        <w:rPr>
          <w:rStyle w:val="A23"/>
          <w:rFonts w:ascii="Garamond" w:hAnsi="Garamond" w:cs="Times New Roman"/>
          <w:b w:val="0"/>
          <w:bCs w:val="0"/>
          <w:color w:val="auto"/>
          <w:sz w:val="22"/>
          <w:szCs w:val="22"/>
          <w:lang w:val="en-US"/>
        </w:rPr>
        <w:t xml:space="preserve">                                                               New York, NY</w:t>
      </w:r>
    </w:p>
    <w:p w14:paraId="212BBA80" w14:textId="7C736E0D" w:rsidR="0030691D" w:rsidRPr="00892F40" w:rsidRDefault="000A6ABD" w:rsidP="00892F40">
      <w:pPr>
        <w:pStyle w:val="Pa2"/>
        <w:spacing w:line="240" w:lineRule="auto"/>
        <w:rPr>
          <w:rStyle w:val="A25"/>
          <w:rFonts w:ascii="Garamond" w:hAnsi="Garamond" w:cs="Times New Roman"/>
          <w:bCs/>
          <w:color w:val="auto"/>
          <w:sz w:val="22"/>
          <w:szCs w:val="22"/>
          <w:lang w:val="en-US"/>
        </w:rPr>
      </w:pPr>
      <w:r>
        <w:rPr>
          <w:rStyle w:val="A25"/>
          <w:rFonts w:ascii="Garamond" w:hAnsi="Garamond" w:cs="Times New Roman"/>
          <w:i/>
          <w:iCs/>
          <w:color w:val="auto"/>
          <w:sz w:val="22"/>
          <w:szCs w:val="22"/>
          <w:lang w:val="en-US"/>
        </w:rPr>
        <w:t>BS in</w:t>
      </w:r>
      <w:r w:rsidR="002075C5" w:rsidRPr="00FE74A9">
        <w:rPr>
          <w:rStyle w:val="A25"/>
          <w:rFonts w:ascii="Garamond" w:hAnsi="Garamond" w:cs="Times New Roman"/>
          <w:i/>
          <w:iCs/>
          <w:color w:val="auto"/>
          <w:sz w:val="22"/>
          <w:szCs w:val="22"/>
          <w:lang w:val="en-US"/>
        </w:rPr>
        <w:t xml:space="preserve"> </w:t>
      </w:r>
      <w:r w:rsidR="00D75D86" w:rsidRPr="000A6ABD">
        <w:rPr>
          <w:rStyle w:val="A25"/>
          <w:rFonts w:ascii="Garamond" w:hAnsi="Garamond" w:cs="Times New Roman"/>
          <w:i/>
          <w:iCs/>
          <w:color w:val="auto"/>
          <w:sz w:val="22"/>
          <w:szCs w:val="22"/>
          <w:lang w:val="en-US"/>
        </w:rPr>
        <w:t xml:space="preserve">Computer Science (Intelligent Systems), </w:t>
      </w:r>
      <w:r>
        <w:rPr>
          <w:rStyle w:val="A25"/>
          <w:rFonts w:ascii="Garamond" w:hAnsi="Garamond" w:cs="Times New Roman"/>
          <w:i/>
          <w:iCs/>
          <w:color w:val="auto"/>
          <w:sz w:val="22"/>
          <w:szCs w:val="22"/>
          <w:lang w:val="en-US"/>
        </w:rPr>
        <w:t xml:space="preserve">Minor in </w:t>
      </w:r>
      <w:r w:rsidR="00D75D86" w:rsidRPr="000A6ABD">
        <w:rPr>
          <w:rStyle w:val="A25"/>
          <w:rFonts w:ascii="Garamond" w:hAnsi="Garamond" w:cs="Times New Roman"/>
          <w:i/>
          <w:iCs/>
          <w:color w:val="auto"/>
          <w:sz w:val="22"/>
          <w:szCs w:val="22"/>
          <w:lang w:val="en-US"/>
        </w:rPr>
        <w:t>Applied Mathematics</w:t>
      </w:r>
      <w:r w:rsidR="005529D1" w:rsidRPr="00FE74A9">
        <w:rPr>
          <w:rStyle w:val="A25"/>
          <w:rFonts w:ascii="Garamond" w:hAnsi="Garamond" w:cs="Times New Roman"/>
          <w:i/>
          <w:iCs/>
          <w:color w:val="auto"/>
          <w:sz w:val="22"/>
          <w:szCs w:val="22"/>
          <w:lang w:val="en-US"/>
        </w:rPr>
        <w:tab/>
        <w:t xml:space="preserve">     </w:t>
      </w:r>
      <w:r w:rsidR="000260F4" w:rsidRPr="00FE74A9">
        <w:rPr>
          <w:rStyle w:val="A25"/>
          <w:rFonts w:ascii="Garamond" w:hAnsi="Garamond" w:cs="Times New Roman"/>
          <w:i/>
          <w:iCs/>
          <w:color w:val="auto"/>
          <w:sz w:val="22"/>
          <w:szCs w:val="22"/>
          <w:lang w:val="en-US"/>
        </w:rPr>
        <w:t xml:space="preserve">                           </w:t>
      </w:r>
      <w:r w:rsidR="00D75D86">
        <w:rPr>
          <w:rStyle w:val="A25"/>
          <w:rFonts w:ascii="Garamond" w:hAnsi="Garamond" w:cs="Times New Roman"/>
          <w:i/>
          <w:iCs/>
          <w:color w:val="auto"/>
          <w:sz w:val="22"/>
          <w:szCs w:val="22"/>
          <w:lang w:val="en-US"/>
        </w:rPr>
        <w:t xml:space="preserve">   </w:t>
      </w:r>
      <w:r w:rsidR="00F67CE2">
        <w:rPr>
          <w:rStyle w:val="A25"/>
          <w:rFonts w:ascii="Garamond" w:hAnsi="Garamond" w:cs="Times New Roman"/>
          <w:i/>
          <w:iCs/>
          <w:color w:val="auto"/>
          <w:sz w:val="22"/>
          <w:szCs w:val="22"/>
          <w:lang w:val="en-US"/>
        </w:rPr>
        <w:t xml:space="preserve"> </w:t>
      </w:r>
      <w:r w:rsidR="00B764BB">
        <w:rPr>
          <w:rStyle w:val="A25"/>
          <w:rFonts w:ascii="Garamond" w:hAnsi="Garamond" w:cs="Times New Roman"/>
          <w:iCs/>
          <w:color w:val="auto"/>
          <w:sz w:val="22"/>
          <w:szCs w:val="22"/>
          <w:lang w:val="en-US"/>
        </w:rPr>
        <w:t xml:space="preserve">       </w:t>
      </w:r>
      <w:r>
        <w:rPr>
          <w:rStyle w:val="A25"/>
          <w:rFonts w:ascii="Garamond" w:hAnsi="Garamond" w:cs="Times New Roman"/>
          <w:iCs/>
          <w:color w:val="auto"/>
          <w:sz w:val="22"/>
          <w:szCs w:val="22"/>
          <w:lang w:val="en-US"/>
        </w:rPr>
        <w:t xml:space="preserve">                         </w:t>
      </w:r>
      <w:r w:rsidR="00892F40">
        <w:rPr>
          <w:rStyle w:val="A25"/>
          <w:rFonts w:ascii="Garamond" w:hAnsi="Garamond" w:cs="Times New Roman"/>
          <w:iCs/>
          <w:color w:val="auto"/>
          <w:sz w:val="22"/>
          <w:szCs w:val="22"/>
          <w:lang w:val="en-US"/>
        </w:rPr>
        <w:t xml:space="preserve">     </w:t>
      </w:r>
      <w:r w:rsidR="002075C5" w:rsidRPr="00FE74A9">
        <w:rPr>
          <w:rStyle w:val="A25"/>
          <w:rFonts w:ascii="Garamond" w:hAnsi="Garamond" w:cs="Times New Roman"/>
          <w:iCs/>
          <w:color w:val="auto"/>
          <w:sz w:val="22"/>
          <w:szCs w:val="22"/>
          <w:lang w:val="en-US"/>
        </w:rPr>
        <w:t>201</w:t>
      </w:r>
      <w:r w:rsidR="008E1B7F" w:rsidRPr="00FE74A9">
        <w:rPr>
          <w:rStyle w:val="A25"/>
          <w:rFonts w:ascii="Garamond" w:hAnsi="Garamond" w:cs="Times New Roman"/>
          <w:iCs/>
          <w:color w:val="auto"/>
          <w:sz w:val="22"/>
          <w:szCs w:val="22"/>
          <w:lang w:val="en-US"/>
        </w:rPr>
        <w:t>9</w:t>
      </w:r>
    </w:p>
    <w:p w14:paraId="17941686" w14:textId="0812FF87" w:rsidR="00D03A22" w:rsidRDefault="00D75D86" w:rsidP="000A6ABD">
      <w:pPr>
        <w:jc w:val="both"/>
        <w:rPr>
          <w:rStyle w:val="A25"/>
          <w:rFonts w:ascii="Garamond" w:hAnsi="Garamond" w:cs="Times New Roman"/>
          <w:iCs/>
          <w:color w:val="auto"/>
          <w:sz w:val="22"/>
          <w:szCs w:val="22"/>
        </w:rPr>
      </w:pPr>
      <w:r>
        <w:rPr>
          <w:rStyle w:val="A25"/>
          <w:rFonts w:ascii="Garamond" w:hAnsi="Garamond" w:cs="Times New Roman"/>
          <w:i/>
          <w:iCs/>
          <w:color w:val="auto"/>
          <w:sz w:val="22"/>
          <w:szCs w:val="22"/>
        </w:rPr>
        <w:t xml:space="preserve">Honors: </w:t>
      </w:r>
      <w:r>
        <w:rPr>
          <w:rStyle w:val="A25"/>
          <w:rFonts w:ascii="Garamond" w:hAnsi="Garamond" w:cs="Times New Roman"/>
          <w:iCs/>
          <w:color w:val="auto"/>
          <w:sz w:val="22"/>
          <w:szCs w:val="22"/>
        </w:rPr>
        <w:t>summa cum laude,</w:t>
      </w:r>
      <w:r w:rsidR="000A6ABD">
        <w:rPr>
          <w:rStyle w:val="A25"/>
          <w:rFonts w:ascii="Garamond" w:hAnsi="Garamond" w:cs="Times New Roman"/>
          <w:iCs/>
          <w:color w:val="auto"/>
          <w:sz w:val="22"/>
          <w:szCs w:val="22"/>
        </w:rPr>
        <w:t xml:space="preserve"> Computer Science Scholarship Award (for outstanding academic achievement),</w:t>
      </w:r>
      <w:r>
        <w:rPr>
          <w:rStyle w:val="A25"/>
          <w:rFonts w:ascii="Garamond" w:hAnsi="Garamond" w:cs="Times New Roman"/>
          <w:iCs/>
          <w:color w:val="auto"/>
          <w:sz w:val="22"/>
          <w:szCs w:val="22"/>
        </w:rPr>
        <w:t xml:space="preserve"> </w:t>
      </w:r>
      <w:r w:rsidRPr="00416586">
        <w:rPr>
          <w:rStyle w:val="A25"/>
          <w:rFonts w:ascii="Garamond" w:hAnsi="Garamond" w:cs="Times New Roman"/>
          <w:i/>
          <w:iCs/>
          <w:color w:val="auto"/>
          <w:sz w:val="22"/>
          <w:szCs w:val="22"/>
        </w:rPr>
        <w:t>GPA</w:t>
      </w:r>
      <w:r w:rsidR="000137FD" w:rsidRPr="00FE74A9">
        <w:rPr>
          <w:rStyle w:val="A25"/>
          <w:rFonts w:ascii="Garamond" w:hAnsi="Garamond" w:cs="Times New Roman"/>
          <w:i/>
          <w:iCs/>
          <w:color w:val="auto"/>
          <w:sz w:val="22"/>
          <w:szCs w:val="22"/>
        </w:rPr>
        <w:t xml:space="preserve">: </w:t>
      </w:r>
      <w:r>
        <w:rPr>
          <w:rStyle w:val="A25"/>
          <w:rFonts w:ascii="Garamond" w:hAnsi="Garamond" w:cs="Times New Roman"/>
          <w:iCs/>
          <w:color w:val="auto"/>
          <w:sz w:val="22"/>
          <w:szCs w:val="22"/>
        </w:rPr>
        <w:t>4.1</w:t>
      </w:r>
    </w:p>
    <w:p w14:paraId="4C8B7429" w14:textId="6BAE89DE" w:rsidR="000A6ABD" w:rsidRPr="000A6ABD" w:rsidRDefault="000A6ABD" w:rsidP="00D75D86">
      <w:pPr>
        <w:ind w:left="90" w:hanging="90"/>
        <w:rPr>
          <w:rStyle w:val="A25"/>
          <w:rFonts w:ascii="Garamond" w:hAnsi="Garamond" w:cs="Times New Roman"/>
          <w:i/>
          <w:iCs/>
          <w:color w:val="auto"/>
          <w:sz w:val="22"/>
          <w:szCs w:val="22"/>
        </w:rPr>
      </w:pPr>
      <w:r>
        <w:rPr>
          <w:rStyle w:val="A25"/>
          <w:rFonts w:ascii="Garamond" w:hAnsi="Garamond" w:cs="Times New Roman"/>
          <w:i/>
          <w:iCs/>
          <w:color w:val="auto"/>
          <w:sz w:val="22"/>
          <w:szCs w:val="22"/>
        </w:rPr>
        <w:t xml:space="preserve">Activities: </w:t>
      </w:r>
      <w:r w:rsidRPr="000A6ABD">
        <w:rPr>
          <w:rStyle w:val="A25"/>
          <w:rFonts w:ascii="Garamond" w:hAnsi="Garamond" w:cs="Times New Roman"/>
          <w:color w:val="auto"/>
          <w:sz w:val="22"/>
          <w:szCs w:val="22"/>
        </w:rPr>
        <w:t xml:space="preserve">Teaching Assistant for </w:t>
      </w:r>
      <w:r w:rsidR="00C46D0A">
        <w:rPr>
          <w:rStyle w:val="A25"/>
          <w:rFonts w:ascii="Garamond" w:hAnsi="Garamond" w:cs="Times New Roman"/>
          <w:color w:val="auto"/>
          <w:sz w:val="22"/>
          <w:szCs w:val="22"/>
        </w:rPr>
        <w:t>graduate level AI course</w:t>
      </w:r>
      <w:r w:rsidRPr="000A6ABD">
        <w:rPr>
          <w:rStyle w:val="A25"/>
          <w:rFonts w:ascii="Garamond" w:hAnsi="Garamond" w:cs="Times New Roman"/>
          <w:color w:val="auto"/>
          <w:sz w:val="22"/>
          <w:szCs w:val="22"/>
        </w:rPr>
        <w:t xml:space="preserve"> (COMS</w:t>
      </w:r>
      <w:r>
        <w:rPr>
          <w:rStyle w:val="A25"/>
          <w:rFonts w:ascii="Garamond" w:hAnsi="Garamond" w:cs="Times New Roman"/>
          <w:color w:val="auto"/>
          <w:sz w:val="22"/>
          <w:szCs w:val="22"/>
        </w:rPr>
        <w:t xml:space="preserve"> </w:t>
      </w:r>
      <w:r w:rsidRPr="000A6ABD">
        <w:rPr>
          <w:rStyle w:val="A25"/>
          <w:rFonts w:ascii="Garamond" w:hAnsi="Garamond" w:cs="Times New Roman"/>
          <w:color w:val="auto"/>
          <w:sz w:val="22"/>
          <w:szCs w:val="22"/>
        </w:rPr>
        <w:t>W4701)</w:t>
      </w:r>
      <w:r w:rsidR="00C46D0A">
        <w:rPr>
          <w:rStyle w:val="A25"/>
          <w:rFonts w:ascii="Garamond" w:hAnsi="Garamond" w:cs="Times New Roman"/>
          <w:color w:val="auto"/>
          <w:sz w:val="22"/>
          <w:szCs w:val="22"/>
        </w:rPr>
        <w:t xml:space="preserve">, </w:t>
      </w:r>
      <w:r>
        <w:rPr>
          <w:rStyle w:val="A25"/>
          <w:rFonts w:ascii="Garamond" w:hAnsi="Garamond" w:cs="Times New Roman"/>
          <w:color w:val="auto"/>
          <w:sz w:val="22"/>
          <w:szCs w:val="22"/>
        </w:rPr>
        <w:t>Columbia Girls Who Code</w:t>
      </w:r>
      <w:r w:rsidR="00C46D0A">
        <w:rPr>
          <w:rStyle w:val="A25"/>
          <w:rFonts w:ascii="Garamond" w:hAnsi="Garamond" w:cs="Times New Roman"/>
          <w:color w:val="auto"/>
          <w:sz w:val="22"/>
          <w:szCs w:val="22"/>
        </w:rPr>
        <w:t xml:space="preserve"> </w:t>
      </w:r>
      <w:r w:rsidR="00D13C97">
        <w:rPr>
          <w:rStyle w:val="A25"/>
          <w:rFonts w:ascii="Garamond" w:hAnsi="Garamond" w:cs="Times New Roman"/>
          <w:color w:val="auto"/>
          <w:sz w:val="22"/>
          <w:szCs w:val="22"/>
        </w:rPr>
        <w:t>I</w:t>
      </w:r>
      <w:r w:rsidR="00C46D0A">
        <w:rPr>
          <w:rStyle w:val="A25"/>
          <w:rFonts w:ascii="Garamond" w:hAnsi="Garamond" w:cs="Times New Roman"/>
          <w:color w:val="auto"/>
          <w:sz w:val="22"/>
          <w:szCs w:val="22"/>
        </w:rPr>
        <w:t>nstructor</w:t>
      </w:r>
    </w:p>
    <w:p w14:paraId="301611A1" w14:textId="77777777" w:rsidR="00DD1F13" w:rsidRDefault="00DD1F13" w:rsidP="005918FB">
      <w:pPr>
        <w:pStyle w:val="Pa8"/>
        <w:spacing w:line="240" w:lineRule="auto"/>
        <w:rPr>
          <w:rStyle w:val="A21"/>
          <w:rFonts w:ascii="Garamond" w:hAnsi="Garamond"/>
          <w:color w:val="auto"/>
          <w:sz w:val="22"/>
          <w:szCs w:val="22"/>
          <w:lang w:val="en-US"/>
        </w:rPr>
      </w:pPr>
    </w:p>
    <w:p w14:paraId="4822E121" w14:textId="3750CC94" w:rsidR="00EC644B" w:rsidRDefault="003F7B9B" w:rsidP="005918FB">
      <w:pPr>
        <w:pStyle w:val="Pa8"/>
        <w:spacing w:line="240" w:lineRule="auto"/>
        <w:rPr>
          <w:rStyle w:val="A21"/>
          <w:rFonts w:ascii="Garamond" w:hAnsi="Garamond"/>
          <w:color w:val="auto"/>
          <w:sz w:val="22"/>
          <w:szCs w:val="22"/>
          <w:lang w:val="en-US"/>
        </w:rPr>
      </w:pPr>
      <w:r>
        <w:rPr>
          <w:rStyle w:val="A21"/>
          <w:rFonts w:ascii="Garamond" w:hAnsi="Garamond"/>
          <w:color w:val="auto"/>
          <w:sz w:val="22"/>
          <w:szCs w:val="22"/>
          <w:lang w:val="en-US"/>
        </w:rPr>
        <w:t xml:space="preserve">PROFESSIONAL </w:t>
      </w:r>
      <w:r w:rsidR="00F12852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>EXPERIENCE</w:t>
      </w:r>
      <w:r w:rsidR="00365B3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365B3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365B3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365B3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365B3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365B3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365B3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365B3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365B3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365B3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365B3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892F40">
        <w:rPr>
          <w:rStyle w:val="A21"/>
          <w:rFonts w:ascii="Garamond" w:hAnsi="Garamond"/>
          <w:color w:val="auto"/>
          <w:sz w:val="22"/>
          <w:szCs w:val="22"/>
          <w:lang w:val="en-US"/>
        </w:rPr>
        <w:t>   </w:t>
      </w:r>
      <w:r w:rsidR="00AA1DAF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 xml:space="preserve"> </w:t>
      </w:r>
      <w:r w:rsidR="00F12852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 xml:space="preserve"> </w:t>
      </w:r>
    </w:p>
    <w:p w14:paraId="1FA0E143" w14:textId="01C07D18" w:rsidR="00C46D0A" w:rsidRPr="007846D2" w:rsidRDefault="00C46D0A" w:rsidP="00C46D0A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Slingshot AI</w:t>
      </w:r>
      <w:r w:rsidRPr="00FE74A9">
        <w:rPr>
          <w:rFonts w:ascii="Garamond" w:hAnsi="Garamond"/>
          <w:b/>
          <w:bCs/>
          <w:sz w:val="22"/>
          <w:szCs w:val="22"/>
        </w:rPr>
        <w:tab/>
      </w:r>
      <w:r w:rsidRPr="00FE74A9">
        <w:rPr>
          <w:rFonts w:ascii="Garamond" w:hAnsi="Garamond"/>
          <w:b/>
          <w:bCs/>
          <w:sz w:val="22"/>
          <w:szCs w:val="22"/>
        </w:rPr>
        <w:tab/>
      </w:r>
      <w:r w:rsidRPr="00FE74A9">
        <w:rPr>
          <w:rFonts w:ascii="Garamond" w:hAnsi="Garamond"/>
          <w:b/>
          <w:bCs/>
          <w:sz w:val="22"/>
          <w:szCs w:val="22"/>
        </w:rPr>
        <w:tab/>
      </w:r>
      <w:r w:rsidRPr="00FE74A9">
        <w:rPr>
          <w:rFonts w:ascii="Garamond" w:hAnsi="Garamond"/>
          <w:b/>
          <w:bCs/>
          <w:sz w:val="22"/>
          <w:szCs w:val="22"/>
        </w:rPr>
        <w:tab/>
      </w:r>
      <w:r w:rsidRPr="00FE74A9">
        <w:rPr>
          <w:rFonts w:ascii="Garamond" w:hAnsi="Garamond"/>
          <w:b/>
          <w:bCs/>
          <w:sz w:val="22"/>
          <w:szCs w:val="22"/>
        </w:rPr>
        <w:tab/>
      </w:r>
      <w:r w:rsidRPr="00FE74A9">
        <w:rPr>
          <w:rFonts w:ascii="Garamond" w:hAnsi="Garamond"/>
          <w:b/>
          <w:bCs/>
          <w:sz w:val="22"/>
          <w:szCs w:val="22"/>
        </w:rPr>
        <w:tab/>
      </w:r>
      <w:r w:rsidRPr="00FE74A9">
        <w:rPr>
          <w:rFonts w:ascii="Garamond" w:hAnsi="Garamond"/>
          <w:b/>
          <w:bCs/>
          <w:sz w:val="22"/>
          <w:szCs w:val="22"/>
        </w:rPr>
        <w:tab/>
      </w:r>
      <w:r w:rsidRPr="00FE74A9"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 xml:space="preserve">                            </w:t>
      </w:r>
      <w:r w:rsidRPr="00FE74A9">
        <w:rPr>
          <w:rFonts w:ascii="Garamond" w:hAnsi="Garamond"/>
          <w:sz w:val="22"/>
          <w:szCs w:val="22"/>
        </w:rPr>
        <w:t>New York, NY</w:t>
      </w:r>
      <w:r>
        <w:rPr>
          <w:rFonts w:ascii="Garamond" w:hAnsi="Garamond"/>
          <w:sz w:val="22"/>
          <w:szCs w:val="22"/>
        </w:rPr>
        <w:t xml:space="preserve"> and London, UK</w:t>
      </w:r>
    </w:p>
    <w:p w14:paraId="79EE8441" w14:textId="3785BC8A" w:rsidR="00C46D0A" w:rsidRPr="00F90621" w:rsidRDefault="004B5908" w:rsidP="00C46D0A">
      <w:pPr>
        <w:rPr>
          <w:rFonts w:ascii="Garamond" w:hAnsi="Garamond"/>
          <w:sz w:val="22"/>
          <w:szCs w:val="22"/>
        </w:rPr>
      </w:pPr>
      <w:r>
        <w:rPr>
          <w:rFonts w:ascii="Garamond" w:eastAsia="Calibri" w:hAnsi="Garamond"/>
          <w:i/>
          <w:sz w:val="22"/>
          <w:szCs w:val="22"/>
        </w:rPr>
        <w:t>First Product Hire</w:t>
      </w:r>
      <w:r w:rsidR="00C46D0A">
        <w:rPr>
          <w:rFonts w:ascii="Garamond" w:eastAsia="Calibri" w:hAnsi="Garamond"/>
          <w:i/>
          <w:sz w:val="22"/>
          <w:szCs w:val="22"/>
        </w:rPr>
        <w:t xml:space="preserve"> </w:t>
      </w:r>
      <w:r w:rsidR="00C46D0A">
        <w:rPr>
          <w:rFonts w:ascii="Garamond" w:eastAsia="Calibri" w:hAnsi="Garamond"/>
          <w:i/>
          <w:sz w:val="22"/>
          <w:szCs w:val="22"/>
        </w:rPr>
        <w:tab/>
      </w:r>
      <w:r w:rsidR="00C46D0A">
        <w:rPr>
          <w:rFonts w:ascii="Garamond" w:eastAsia="Calibri" w:hAnsi="Garamond"/>
          <w:i/>
          <w:sz w:val="22"/>
          <w:szCs w:val="22"/>
        </w:rPr>
        <w:tab/>
      </w:r>
      <w:r w:rsidR="00C46D0A">
        <w:rPr>
          <w:rFonts w:ascii="Garamond" w:eastAsia="Calibri" w:hAnsi="Garamond"/>
          <w:i/>
          <w:sz w:val="22"/>
          <w:szCs w:val="22"/>
        </w:rPr>
        <w:tab/>
      </w:r>
      <w:r w:rsidR="00C46D0A">
        <w:rPr>
          <w:rFonts w:ascii="Garamond" w:eastAsia="Calibri" w:hAnsi="Garamond"/>
          <w:i/>
          <w:sz w:val="22"/>
          <w:szCs w:val="22"/>
        </w:rPr>
        <w:tab/>
      </w:r>
      <w:r w:rsidR="00C46D0A">
        <w:rPr>
          <w:rFonts w:ascii="Garamond" w:eastAsia="Calibri" w:hAnsi="Garamond"/>
          <w:i/>
          <w:sz w:val="22"/>
          <w:szCs w:val="22"/>
        </w:rPr>
        <w:tab/>
      </w:r>
      <w:r w:rsidR="00C46D0A">
        <w:rPr>
          <w:rFonts w:ascii="Garamond" w:eastAsia="Calibri" w:hAnsi="Garamond"/>
          <w:i/>
          <w:sz w:val="22"/>
          <w:szCs w:val="22"/>
        </w:rPr>
        <w:tab/>
      </w:r>
      <w:r w:rsidR="00C46D0A">
        <w:rPr>
          <w:rFonts w:ascii="Garamond" w:eastAsia="Calibri" w:hAnsi="Garamond"/>
          <w:i/>
          <w:sz w:val="22"/>
          <w:szCs w:val="22"/>
        </w:rPr>
        <w:tab/>
      </w:r>
      <w:r w:rsidR="00C46D0A">
        <w:rPr>
          <w:rFonts w:ascii="Garamond" w:eastAsia="Calibri" w:hAnsi="Garamond"/>
          <w:i/>
          <w:sz w:val="22"/>
          <w:szCs w:val="22"/>
        </w:rPr>
        <w:tab/>
      </w:r>
      <w:r w:rsidR="00C46D0A">
        <w:rPr>
          <w:rFonts w:ascii="Garamond" w:eastAsia="Calibri" w:hAnsi="Garamond"/>
          <w:i/>
          <w:sz w:val="22"/>
          <w:szCs w:val="22"/>
        </w:rPr>
        <w:tab/>
        <w:t xml:space="preserve">            </w:t>
      </w:r>
      <w:r w:rsidR="00C46D0A">
        <w:rPr>
          <w:rFonts w:ascii="Garamond" w:hAnsi="Garamond"/>
          <w:sz w:val="22"/>
          <w:szCs w:val="22"/>
        </w:rPr>
        <w:t>March 2023 – August 2023</w:t>
      </w:r>
    </w:p>
    <w:p w14:paraId="6CC4C97E" w14:textId="3ADFFFA0" w:rsidR="007E29D0" w:rsidRPr="007E29D0" w:rsidRDefault="008042B5" w:rsidP="007E29D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Led product </w:t>
      </w:r>
      <w:r w:rsidR="004B5908">
        <w:rPr>
          <w:rFonts w:ascii="Garamond" w:hAnsi="Garamond"/>
          <w:sz w:val="22"/>
          <w:szCs w:val="22"/>
        </w:rPr>
        <w:t xml:space="preserve">management </w:t>
      </w:r>
      <w:r>
        <w:rPr>
          <w:rFonts w:ascii="Garamond" w:hAnsi="Garamond"/>
          <w:sz w:val="22"/>
          <w:szCs w:val="22"/>
        </w:rPr>
        <w:t xml:space="preserve">for seed-stage </w:t>
      </w:r>
      <w:r w:rsidR="004B5908">
        <w:rPr>
          <w:rFonts w:ascii="Garamond" w:hAnsi="Garamond"/>
          <w:sz w:val="22"/>
          <w:szCs w:val="22"/>
        </w:rPr>
        <w:t xml:space="preserve">stealth </w:t>
      </w:r>
      <w:r>
        <w:rPr>
          <w:rFonts w:ascii="Garamond" w:hAnsi="Garamond"/>
          <w:sz w:val="22"/>
          <w:szCs w:val="22"/>
        </w:rPr>
        <w:t xml:space="preserve">startup building a platform for </w:t>
      </w:r>
      <w:r w:rsidR="004B5908">
        <w:rPr>
          <w:rFonts w:ascii="Garamond" w:hAnsi="Garamond"/>
          <w:sz w:val="22"/>
          <w:szCs w:val="22"/>
        </w:rPr>
        <w:t xml:space="preserve">LLM research </w:t>
      </w:r>
    </w:p>
    <w:p w14:paraId="3BA04193" w14:textId="249A208C" w:rsidR="008042B5" w:rsidRPr="007E29D0" w:rsidRDefault="008042B5" w:rsidP="007E29D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Garamond" w:hAnsi="Garamond"/>
          <w:i/>
          <w:iCs/>
          <w:sz w:val="22"/>
          <w:szCs w:val="22"/>
        </w:rPr>
      </w:pPr>
      <w:r w:rsidRPr="007E29D0">
        <w:rPr>
          <w:rFonts w:ascii="Garamond" w:hAnsi="Garamond"/>
          <w:sz w:val="22"/>
          <w:szCs w:val="22"/>
        </w:rPr>
        <w:t>Drove customer interviews, developed product roadmap, and scoped product features</w:t>
      </w:r>
      <w:r w:rsidR="007E29D0" w:rsidRPr="007E29D0">
        <w:rPr>
          <w:rFonts w:ascii="Garamond" w:hAnsi="Garamond"/>
          <w:sz w:val="22"/>
          <w:szCs w:val="22"/>
        </w:rPr>
        <w:t>, both zero-to-one and one-to-N</w:t>
      </w:r>
      <w:r w:rsidRPr="007E29D0">
        <w:rPr>
          <w:rFonts w:ascii="Garamond" w:hAnsi="Garamond"/>
          <w:sz w:val="22"/>
          <w:szCs w:val="22"/>
        </w:rPr>
        <w:t>. During my time, the platform evolved from prototype to ready-to-launch for closed alpha users</w:t>
      </w:r>
    </w:p>
    <w:p w14:paraId="1E96AF8F" w14:textId="047EF01D" w:rsidR="00F90621" w:rsidRPr="007846D2" w:rsidRDefault="00D75D86" w:rsidP="007846D2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Two Sigma Investments</w:t>
      </w:r>
      <w:r w:rsidR="001A4FBF" w:rsidRPr="00FE74A9">
        <w:rPr>
          <w:rFonts w:ascii="Garamond" w:hAnsi="Garamond"/>
          <w:b/>
          <w:bCs/>
          <w:sz w:val="22"/>
          <w:szCs w:val="22"/>
        </w:rPr>
        <w:tab/>
      </w:r>
      <w:r w:rsidR="001A4FBF" w:rsidRPr="00FE74A9">
        <w:rPr>
          <w:rFonts w:ascii="Garamond" w:hAnsi="Garamond"/>
          <w:b/>
          <w:bCs/>
          <w:sz w:val="22"/>
          <w:szCs w:val="22"/>
        </w:rPr>
        <w:tab/>
      </w:r>
      <w:r w:rsidR="001A4FBF" w:rsidRPr="00FE74A9">
        <w:rPr>
          <w:rFonts w:ascii="Garamond" w:hAnsi="Garamond"/>
          <w:b/>
          <w:bCs/>
          <w:sz w:val="22"/>
          <w:szCs w:val="22"/>
        </w:rPr>
        <w:tab/>
      </w:r>
      <w:r w:rsidR="001A4FBF" w:rsidRPr="00FE74A9">
        <w:rPr>
          <w:rFonts w:ascii="Garamond" w:hAnsi="Garamond"/>
          <w:b/>
          <w:bCs/>
          <w:sz w:val="22"/>
          <w:szCs w:val="22"/>
        </w:rPr>
        <w:tab/>
      </w:r>
      <w:r w:rsidR="001A4FBF" w:rsidRPr="00FE74A9">
        <w:rPr>
          <w:rFonts w:ascii="Garamond" w:hAnsi="Garamond"/>
          <w:b/>
          <w:bCs/>
          <w:sz w:val="22"/>
          <w:szCs w:val="22"/>
        </w:rPr>
        <w:tab/>
      </w:r>
      <w:r w:rsidR="001A4FBF" w:rsidRPr="00FE74A9">
        <w:rPr>
          <w:rFonts w:ascii="Garamond" w:hAnsi="Garamond"/>
          <w:b/>
          <w:bCs/>
          <w:sz w:val="22"/>
          <w:szCs w:val="22"/>
        </w:rPr>
        <w:tab/>
      </w:r>
      <w:r w:rsidR="001A4FBF" w:rsidRPr="00FE74A9">
        <w:rPr>
          <w:rFonts w:ascii="Garamond" w:hAnsi="Garamond"/>
          <w:b/>
          <w:bCs/>
          <w:sz w:val="22"/>
          <w:szCs w:val="22"/>
        </w:rPr>
        <w:tab/>
      </w:r>
      <w:r w:rsidR="001A4FBF" w:rsidRPr="00FE74A9">
        <w:rPr>
          <w:rFonts w:ascii="Garamond" w:hAnsi="Garamond"/>
          <w:b/>
          <w:bCs/>
          <w:sz w:val="22"/>
          <w:szCs w:val="22"/>
        </w:rPr>
        <w:tab/>
      </w:r>
      <w:r w:rsidR="001A4FBF" w:rsidRPr="00FE74A9">
        <w:rPr>
          <w:rFonts w:ascii="Garamond" w:hAnsi="Garamond"/>
          <w:b/>
          <w:bCs/>
          <w:sz w:val="22"/>
          <w:szCs w:val="22"/>
        </w:rPr>
        <w:tab/>
        <w:t xml:space="preserve"> </w:t>
      </w:r>
      <w:r w:rsidR="001A4FBF" w:rsidRPr="00FE74A9">
        <w:rPr>
          <w:rFonts w:ascii="Garamond" w:hAnsi="Garamond"/>
          <w:b/>
          <w:bCs/>
          <w:sz w:val="22"/>
          <w:szCs w:val="22"/>
        </w:rPr>
        <w:tab/>
      </w:r>
      <w:r>
        <w:rPr>
          <w:rFonts w:ascii="Garamond" w:hAnsi="Garamond"/>
          <w:b/>
          <w:bCs/>
          <w:sz w:val="22"/>
          <w:szCs w:val="22"/>
        </w:rPr>
        <w:t xml:space="preserve"> </w:t>
      </w:r>
      <w:r w:rsidR="00892F40">
        <w:rPr>
          <w:rFonts w:ascii="Garamond" w:hAnsi="Garamond"/>
          <w:b/>
          <w:bCs/>
          <w:sz w:val="22"/>
          <w:szCs w:val="22"/>
        </w:rPr>
        <w:t xml:space="preserve">    </w:t>
      </w:r>
      <w:r w:rsidR="001A4FBF" w:rsidRPr="00FE74A9">
        <w:rPr>
          <w:rFonts w:ascii="Garamond" w:hAnsi="Garamond"/>
          <w:sz w:val="22"/>
          <w:szCs w:val="22"/>
        </w:rPr>
        <w:t xml:space="preserve">New York, NY </w:t>
      </w:r>
    </w:p>
    <w:p w14:paraId="4ADD076D" w14:textId="1AF39E3E" w:rsidR="00D0424D" w:rsidRPr="00F90621" w:rsidRDefault="006F2F1A" w:rsidP="00F90621">
      <w:pPr>
        <w:rPr>
          <w:rFonts w:ascii="Garamond" w:hAnsi="Garamond"/>
          <w:sz w:val="22"/>
          <w:szCs w:val="22"/>
        </w:rPr>
      </w:pPr>
      <w:r w:rsidRPr="00F2591E">
        <w:rPr>
          <w:rFonts w:ascii="Garamond" w:eastAsia="Calibri" w:hAnsi="Garamond"/>
          <w:i/>
          <w:sz w:val="22"/>
          <w:szCs w:val="22"/>
        </w:rPr>
        <w:t xml:space="preserve">Product </w:t>
      </w:r>
      <w:commentRangeStart w:id="0"/>
      <w:commentRangeStart w:id="1"/>
      <w:commentRangeStart w:id="2"/>
      <w:commentRangeStart w:id="3"/>
      <w:r w:rsidRPr="00F2591E">
        <w:rPr>
          <w:rFonts w:ascii="Garamond" w:eastAsia="Calibri" w:hAnsi="Garamond"/>
          <w:i/>
          <w:sz w:val="22"/>
          <w:szCs w:val="22"/>
        </w:rPr>
        <w:t>Manager</w:t>
      </w:r>
      <w:commentRangeEnd w:id="0"/>
      <w:r w:rsidR="00BC5CFF">
        <w:rPr>
          <w:rStyle w:val="CommentReference"/>
        </w:rPr>
        <w:commentReference w:id="0"/>
      </w:r>
      <w:commentRangeEnd w:id="1"/>
      <w:r w:rsidR="00BC5CFF">
        <w:rPr>
          <w:rStyle w:val="CommentReference"/>
        </w:rPr>
        <w:commentReference w:id="1"/>
      </w:r>
      <w:commentRangeEnd w:id="2"/>
      <w:r w:rsidR="00BC5CFF">
        <w:rPr>
          <w:rStyle w:val="CommentReference"/>
        </w:rPr>
        <w:commentReference w:id="2"/>
      </w:r>
      <w:commentRangeEnd w:id="3"/>
      <w:r w:rsidR="00BC5CFF">
        <w:rPr>
          <w:rStyle w:val="CommentReference"/>
        </w:rPr>
        <w:commentReference w:id="3"/>
      </w:r>
      <w:r w:rsidRPr="00F2591E">
        <w:rPr>
          <w:rFonts w:ascii="Garamond" w:hAnsi="Garamond"/>
          <w:sz w:val="22"/>
          <w:szCs w:val="22"/>
        </w:rPr>
        <w:t xml:space="preserve">                                                                                                                              </w:t>
      </w:r>
      <w:r w:rsidR="00892F40">
        <w:rPr>
          <w:rFonts w:ascii="Garamond" w:hAnsi="Garamond"/>
          <w:sz w:val="22"/>
          <w:szCs w:val="22"/>
        </w:rPr>
        <w:t xml:space="preserve">    </w:t>
      </w:r>
      <w:r w:rsidR="00B764BB">
        <w:rPr>
          <w:rFonts w:ascii="Garamond" w:hAnsi="Garamond"/>
          <w:sz w:val="22"/>
          <w:szCs w:val="22"/>
        </w:rPr>
        <w:t>August 2021 – August 2022</w:t>
      </w:r>
    </w:p>
    <w:p w14:paraId="248F3CA0" w14:textId="26874999" w:rsidR="000A6ABD" w:rsidRPr="00D0424D" w:rsidRDefault="000008A0" w:rsidP="00AE10C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Served as senior </w:t>
      </w:r>
      <w:r w:rsidR="00AE10C8">
        <w:rPr>
          <w:rFonts w:ascii="Garamond" w:hAnsi="Garamond"/>
          <w:sz w:val="22"/>
          <w:szCs w:val="22"/>
        </w:rPr>
        <w:t xml:space="preserve">PM </w:t>
      </w:r>
      <w:r w:rsidR="0023451D">
        <w:rPr>
          <w:rFonts w:ascii="Garamond" w:hAnsi="Garamond"/>
          <w:sz w:val="22"/>
          <w:szCs w:val="22"/>
        </w:rPr>
        <w:t>for</w:t>
      </w:r>
      <w:r>
        <w:rPr>
          <w:rFonts w:ascii="Garamond" w:hAnsi="Garamond"/>
          <w:sz w:val="22"/>
          <w:szCs w:val="22"/>
        </w:rPr>
        <w:t xml:space="preserve"> quantitative software powering Two Sigma’s research, simulation, and live trading</w:t>
      </w:r>
      <w:r w:rsidR="00AE10C8">
        <w:rPr>
          <w:rFonts w:ascii="Garamond" w:hAnsi="Garamond"/>
          <w:sz w:val="22"/>
          <w:szCs w:val="22"/>
        </w:rPr>
        <w:t xml:space="preserve">. </w:t>
      </w:r>
      <w:r w:rsidRPr="00AE10C8">
        <w:rPr>
          <w:rFonts w:ascii="Garamond" w:hAnsi="Garamond"/>
          <w:sz w:val="22"/>
          <w:szCs w:val="22"/>
        </w:rPr>
        <w:t>Led product for</w:t>
      </w:r>
      <w:r w:rsidR="00B566FB">
        <w:rPr>
          <w:rFonts w:ascii="Garamond" w:hAnsi="Garamond"/>
          <w:sz w:val="22"/>
          <w:szCs w:val="22"/>
        </w:rPr>
        <w:t xml:space="preserve"> </w:t>
      </w:r>
      <w:r w:rsidR="007846D2">
        <w:rPr>
          <w:rFonts w:ascii="Garamond" w:hAnsi="Garamond"/>
          <w:sz w:val="22"/>
          <w:szCs w:val="22"/>
        </w:rPr>
        <w:t>applications</w:t>
      </w:r>
      <w:r w:rsidR="00B566FB">
        <w:rPr>
          <w:rFonts w:ascii="Garamond" w:hAnsi="Garamond"/>
          <w:sz w:val="22"/>
          <w:szCs w:val="22"/>
        </w:rPr>
        <w:t xml:space="preserve"> and datasets </w:t>
      </w:r>
      <w:r w:rsidR="000A6ABD" w:rsidRPr="00AE10C8">
        <w:rPr>
          <w:rFonts w:ascii="Garamond" w:hAnsi="Garamond"/>
          <w:sz w:val="22"/>
          <w:szCs w:val="22"/>
        </w:rPr>
        <w:t xml:space="preserve">used by all </w:t>
      </w:r>
      <w:r w:rsidR="00633A6A" w:rsidRPr="00AE10C8">
        <w:rPr>
          <w:rFonts w:ascii="Garamond" w:hAnsi="Garamond"/>
          <w:sz w:val="22"/>
          <w:szCs w:val="22"/>
        </w:rPr>
        <w:t xml:space="preserve">quantitative </w:t>
      </w:r>
      <w:r w:rsidR="00925415" w:rsidRPr="00AE10C8">
        <w:rPr>
          <w:rFonts w:ascii="Garamond" w:hAnsi="Garamond"/>
          <w:sz w:val="22"/>
          <w:szCs w:val="22"/>
        </w:rPr>
        <w:t>researchers</w:t>
      </w:r>
      <w:r w:rsidR="000A6ABD" w:rsidRPr="00AE10C8">
        <w:rPr>
          <w:rFonts w:ascii="Garamond" w:hAnsi="Garamond"/>
          <w:sz w:val="22"/>
          <w:szCs w:val="22"/>
        </w:rPr>
        <w:t xml:space="preserve"> </w:t>
      </w:r>
      <w:r w:rsidR="003F276B" w:rsidRPr="00AE10C8">
        <w:rPr>
          <w:rFonts w:ascii="Garamond" w:hAnsi="Garamond"/>
          <w:sz w:val="22"/>
          <w:szCs w:val="22"/>
        </w:rPr>
        <w:t>(~</w:t>
      </w:r>
      <w:r w:rsidR="00050B6D" w:rsidRPr="00AE10C8">
        <w:rPr>
          <w:rFonts w:ascii="Garamond" w:hAnsi="Garamond"/>
          <w:sz w:val="22"/>
          <w:szCs w:val="22"/>
        </w:rPr>
        <w:t>350</w:t>
      </w:r>
      <w:r w:rsidR="003F276B" w:rsidRPr="00AE10C8">
        <w:rPr>
          <w:rFonts w:ascii="Garamond" w:hAnsi="Garamond"/>
          <w:sz w:val="22"/>
          <w:szCs w:val="22"/>
        </w:rPr>
        <w:t xml:space="preserve">) </w:t>
      </w:r>
      <w:r w:rsidR="00AE10C8">
        <w:rPr>
          <w:rFonts w:ascii="Garamond" w:hAnsi="Garamond"/>
          <w:sz w:val="22"/>
          <w:szCs w:val="22"/>
        </w:rPr>
        <w:t>and served as s</w:t>
      </w:r>
      <w:r w:rsidR="00633A6A" w:rsidRPr="00AE10C8">
        <w:rPr>
          <w:rFonts w:ascii="Garamond" w:hAnsi="Garamond"/>
          <w:sz w:val="22"/>
          <w:szCs w:val="22"/>
        </w:rPr>
        <w:t>ingle point of contact for</w:t>
      </w:r>
      <w:r w:rsidR="00AE10C8">
        <w:rPr>
          <w:rFonts w:ascii="Garamond" w:hAnsi="Garamond"/>
          <w:sz w:val="22"/>
          <w:szCs w:val="22"/>
        </w:rPr>
        <w:t xml:space="preserve"> </w:t>
      </w:r>
      <w:r w:rsidR="00A3533F">
        <w:rPr>
          <w:rFonts w:ascii="Garamond" w:hAnsi="Garamond"/>
          <w:sz w:val="22"/>
          <w:szCs w:val="22"/>
        </w:rPr>
        <w:t>engineering team</w:t>
      </w:r>
      <w:r w:rsidR="000A6ABD" w:rsidRPr="00AE10C8">
        <w:rPr>
          <w:rFonts w:ascii="Garamond" w:hAnsi="Garamond"/>
          <w:sz w:val="22"/>
          <w:szCs w:val="22"/>
        </w:rPr>
        <w:t xml:space="preserve">, several research teams (e.g., machine learning), </w:t>
      </w:r>
      <w:r w:rsidR="009473B2">
        <w:rPr>
          <w:rFonts w:ascii="Garamond" w:hAnsi="Garamond"/>
          <w:sz w:val="22"/>
          <w:szCs w:val="22"/>
        </w:rPr>
        <w:t xml:space="preserve">and </w:t>
      </w:r>
      <w:r w:rsidR="000A6ABD" w:rsidRPr="00AE10C8">
        <w:rPr>
          <w:rFonts w:ascii="Garamond" w:hAnsi="Garamond"/>
          <w:sz w:val="22"/>
          <w:szCs w:val="22"/>
        </w:rPr>
        <w:t>portfolio</w:t>
      </w:r>
      <w:r w:rsidR="008A2A49">
        <w:rPr>
          <w:rFonts w:ascii="Garamond" w:hAnsi="Garamond"/>
          <w:sz w:val="22"/>
          <w:szCs w:val="22"/>
        </w:rPr>
        <w:t>/</w:t>
      </w:r>
      <w:r w:rsidR="000A6ABD" w:rsidRPr="00AE10C8">
        <w:rPr>
          <w:rFonts w:ascii="Garamond" w:hAnsi="Garamond"/>
          <w:sz w:val="22"/>
          <w:szCs w:val="22"/>
        </w:rPr>
        <w:t xml:space="preserve">business management </w:t>
      </w:r>
      <w:commentRangeStart w:id="4"/>
      <w:r w:rsidR="000A6ABD" w:rsidRPr="00AE10C8">
        <w:rPr>
          <w:rFonts w:ascii="Garamond" w:hAnsi="Garamond"/>
          <w:sz w:val="22"/>
          <w:szCs w:val="22"/>
        </w:rPr>
        <w:t>partners</w:t>
      </w:r>
      <w:commentRangeEnd w:id="4"/>
      <w:r w:rsidR="00BC5CFF">
        <w:rPr>
          <w:rStyle w:val="CommentReference"/>
          <w:rFonts w:ascii="Times New Roman" w:eastAsia="Times New Roman" w:hAnsi="Times New Roman"/>
        </w:rPr>
        <w:commentReference w:id="4"/>
      </w:r>
      <w:r w:rsidR="000A6ABD" w:rsidRPr="00AE10C8">
        <w:rPr>
          <w:rFonts w:ascii="Garamond" w:hAnsi="Garamond"/>
          <w:sz w:val="22"/>
          <w:szCs w:val="22"/>
        </w:rPr>
        <w:t xml:space="preserve"> </w:t>
      </w:r>
    </w:p>
    <w:p w14:paraId="0FA5275E" w14:textId="0A17438E" w:rsidR="00D0424D" w:rsidRPr="00AE10C8" w:rsidRDefault="00B566FB" w:rsidP="00D0424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Promoted off-cycle to senior level (approximately one year ahead of typical schedule) </w:t>
      </w:r>
    </w:p>
    <w:p w14:paraId="002BA532" w14:textId="4566BB8F" w:rsidR="001D531D" w:rsidRDefault="001D531D" w:rsidP="001D531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Drove new</w:t>
      </w:r>
      <w:r w:rsidR="00633A6A">
        <w:rPr>
          <w:rFonts w:ascii="Garamond" w:hAnsi="Garamond"/>
          <w:sz w:val="22"/>
          <w:szCs w:val="22"/>
        </w:rPr>
        <w:t xml:space="preserve"> product initiatives by analyzing usage insights and crafting product vision with partner teams</w:t>
      </w:r>
    </w:p>
    <w:p w14:paraId="56FE7080" w14:textId="7FF5920F" w:rsidR="000008A0" w:rsidRDefault="001D531D" w:rsidP="000008A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Garamond" w:hAnsi="Garamond"/>
          <w:b/>
          <w:bCs/>
          <w:sz w:val="22"/>
          <w:szCs w:val="22"/>
        </w:rPr>
      </w:pPr>
      <w:r w:rsidRPr="001D531D">
        <w:rPr>
          <w:rFonts w:ascii="Garamond" w:hAnsi="Garamond"/>
          <w:bCs/>
          <w:sz w:val="22"/>
          <w:szCs w:val="22"/>
        </w:rPr>
        <w:t>Built</w:t>
      </w:r>
      <w:r>
        <w:rPr>
          <w:rFonts w:ascii="Garamond" w:hAnsi="Garamond"/>
          <w:bCs/>
          <w:sz w:val="22"/>
          <w:szCs w:val="22"/>
        </w:rPr>
        <w:t xml:space="preserve"> </w:t>
      </w:r>
      <w:r w:rsidR="007F0EDF">
        <w:rPr>
          <w:rFonts w:ascii="Garamond" w:hAnsi="Garamond"/>
          <w:bCs/>
          <w:sz w:val="22"/>
          <w:szCs w:val="22"/>
        </w:rPr>
        <w:t>product vision document</w:t>
      </w:r>
      <w:r w:rsidRPr="001D531D">
        <w:rPr>
          <w:rFonts w:ascii="Garamond" w:hAnsi="Garamond"/>
          <w:bCs/>
          <w:sz w:val="22"/>
          <w:szCs w:val="22"/>
        </w:rPr>
        <w:t xml:space="preserve"> for </w:t>
      </w:r>
      <w:r>
        <w:rPr>
          <w:rFonts w:ascii="Garamond" w:hAnsi="Garamond"/>
          <w:bCs/>
          <w:sz w:val="22"/>
          <w:szCs w:val="22"/>
        </w:rPr>
        <w:t xml:space="preserve">critical </w:t>
      </w:r>
      <w:r w:rsidRPr="001D531D">
        <w:rPr>
          <w:rFonts w:ascii="Garamond" w:hAnsi="Garamond"/>
          <w:bCs/>
          <w:sz w:val="22"/>
          <w:szCs w:val="22"/>
        </w:rPr>
        <w:t>research</w:t>
      </w:r>
      <w:r w:rsidR="009473B2">
        <w:rPr>
          <w:rFonts w:ascii="Garamond" w:hAnsi="Garamond"/>
          <w:bCs/>
          <w:sz w:val="22"/>
          <w:szCs w:val="22"/>
        </w:rPr>
        <w:t xml:space="preserve"> application</w:t>
      </w:r>
      <w:r w:rsidR="007F0EDF">
        <w:rPr>
          <w:rFonts w:ascii="Garamond" w:hAnsi="Garamond"/>
          <w:bCs/>
          <w:sz w:val="22"/>
          <w:szCs w:val="22"/>
        </w:rPr>
        <w:t>. P</w:t>
      </w:r>
      <w:r w:rsidRPr="001D531D">
        <w:rPr>
          <w:rFonts w:ascii="Garamond" w:hAnsi="Garamond"/>
          <w:bCs/>
          <w:sz w:val="22"/>
          <w:szCs w:val="22"/>
        </w:rPr>
        <w:t>resented insights to executive</w:t>
      </w:r>
      <w:r w:rsidR="007F0EDF">
        <w:rPr>
          <w:rFonts w:ascii="Garamond" w:hAnsi="Garamond"/>
          <w:bCs/>
          <w:sz w:val="22"/>
          <w:szCs w:val="22"/>
        </w:rPr>
        <w:t xml:space="preserve">s </w:t>
      </w:r>
      <w:r w:rsidRPr="001D531D">
        <w:rPr>
          <w:rFonts w:ascii="Garamond" w:hAnsi="Garamond"/>
          <w:bCs/>
          <w:sz w:val="22"/>
          <w:szCs w:val="22"/>
        </w:rPr>
        <w:t>(e.g., Chief Scientist)</w:t>
      </w:r>
      <w:r>
        <w:rPr>
          <w:rFonts w:ascii="Garamond" w:hAnsi="Garamond"/>
          <w:bCs/>
          <w:sz w:val="22"/>
          <w:szCs w:val="22"/>
        </w:rPr>
        <w:t xml:space="preserve">, </w:t>
      </w:r>
      <w:r w:rsidR="00AE10C8">
        <w:rPr>
          <w:rFonts w:ascii="Garamond" w:hAnsi="Garamond"/>
          <w:bCs/>
          <w:sz w:val="22"/>
          <w:szCs w:val="22"/>
        </w:rPr>
        <w:t>which resulted</w:t>
      </w:r>
      <w:r>
        <w:rPr>
          <w:rFonts w:ascii="Garamond" w:hAnsi="Garamond"/>
          <w:bCs/>
          <w:sz w:val="22"/>
          <w:szCs w:val="22"/>
        </w:rPr>
        <w:t xml:space="preserve"> </w:t>
      </w:r>
      <w:r w:rsidR="007F0EDF">
        <w:rPr>
          <w:rFonts w:ascii="Garamond" w:hAnsi="Garamond"/>
          <w:bCs/>
          <w:sz w:val="22"/>
          <w:szCs w:val="22"/>
        </w:rPr>
        <w:t xml:space="preserve">in </w:t>
      </w:r>
      <w:r w:rsidRPr="001D531D">
        <w:rPr>
          <w:rFonts w:ascii="Garamond" w:hAnsi="Garamond"/>
          <w:bCs/>
          <w:sz w:val="22"/>
          <w:szCs w:val="22"/>
        </w:rPr>
        <w:t xml:space="preserve">product roadmap </w:t>
      </w:r>
      <w:r w:rsidR="007F0EDF">
        <w:rPr>
          <w:rFonts w:ascii="Garamond" w:hAnsi="Garamond"/>
          <w:bCs/>
          <w:sz w:val="22"/>
          <w:szCs w:val="22"/>
        </w:rPr>
        <w:t>prioritization</w:t>
      </w:r>
      <w:r w:rsidRPr="001D531D">
        <w:rPr>
          <w:rFonts w:ascii="Garamond" w:hAnsi="Garamond"/>
          <w:bCs/>
          <w:sz w:val="22"/>
          <w:szCs w:val="22"/>
        </w:rPr>
        <w:t xml:space="preserve"> and </w:t>
      </w:r>
      <w:r w:rsidR="008A2A49">
        <w:rPr>
          <w:rFonts w:ascii="Garamond" w:hAnsi="Garamond"/>
          <w:bCs/>
          <w:sz w:val="22"/>
          <w:szCs w:val="22"/>
        </w:rPr>
        <w:t>additional</w:t>
      </w:r>
      <w:r w:rsidR="007F0EDF">
        <w:rPr>
          <w:rFonts w:ascii="Garamond" w:hAnsi="Garamond"/>
          <w:bCs/>
          <w:sz w:val="22"/>
          <w:szCs w:val="22"/>
        </w:rPr>
        <w:t xml:space="preserve"> headcount of five engineers</w:t>
      </w:r>
    </w:p>
    <w:p w14:paraId="458842E0" w14:textId="5D5DBA79" w:rsidR="000008A0" w:rsidRPr="000008A0" w:rsidRDefault="000008A0" w:rsidP="000008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sz w:val="22"/>
          <w:szCs w:val="22"/>
        </w:rPr>
        <w:t>Led feature prioritization and user engagement from prototyp</w:t>
      </w:r>
      <w:r w:rsidR="009473B2">
        <w:rPr>
          <w:rFonts w:ascii="Garamond" w:hAnsi="Garamond"/>
          <w:sz w:val="22"/>
          <w:szCs w:val="22"/>
        </w:rPr>
        <w:t>ing</w:t>
      </w:r>
      <w:r>
        <w:rPr>
          <w:rFonts w:ascii="Garamond" w:hAnsi="Garamond"/>
          <w:sz w:val="22"/>
          <w:szCs w:val="22"/>
        </w:rPr>
        <w:t xml:space="preserve"> to product release for several cross-team initiatives</w:t>
      </w:r>
    </w:p>
    <w:p w14:paraId="375ECD98" w14:textId="4D0A275D" w:rsidR="00525848" w:rsidRDefault="007846D2" w:rsidP="0052584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Managed development of </w:t>
      </w:r>
      <w:r w:rsidR="00525848">
        <w:rPr>
          <w:rFonts w:ascii="Garamond" w:hAnsi="Garamond"/>
          <w:sz w:val="22"/>
          <w:szCs w:val="22"/>
        </w:rPr>
        <w:t xml:space="preserve">product that monitored </w:t>
      </w:r>
      <w:r w:rsidR="00525848" w:rsidRPr="00525848">
        <w:rPr>
          <w:rFonts w:ascii="Garamond" w:hAnsi="Garamond"/>
          <w:sz w:val="22"/>
          <w:szCs w:val="22"/>
        </w:rPr>
        <w:t xml:space="preserve">data quality, drift and model impact </w:t>
      </w:r>
      <w:r w:rsidR="00D13C97">
        <w:rPr>
          <w:rFonts w:ascii="Garamond" w:hAnsi="Garamond"/>
          <w:sz w:val="22"/>
          <w:szCs w:val="22"/>
        </w:rPr>
        <w:t>of</w:t>
      </w:r>
      <w:r w:rsidR="00525848" w:rsidRPr="00525848">
        <w:rPr>
          <w:rFonts w:ascii="Garamond" w:hAnsi="Garamond"/>
          <w:sz w:val="22"/>
          <w:szCs w:val="22"/>
        </w:rPr>
        <w:t xml:space="preserve"> core feature sets</w:t>
      </w:r>
    </w:p>
    <w:p w14:paraId="24F04EED" w14:textId="22B5E6AA" w:rsidR="00B566FB" w:rsidRPr="00525848" w:rsidRDefault="00B566FB" w:rsidP="00525848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Garamond" w:hAnsi="Garamond"/>
          <w:sz w:val="22"/>
          <w:szCs w:val="22"/>
        </w:rPr>
      </w:pPr>
      <w:r w:rsidRPr="00525848">
        <w:rPr>
          <w:rFonts w:ascii="Garamond" w:hAnsi="Garamond"/>
          <w:sz w:val="22"/>
          <w:szCs w:val="22"/>
        </w:rPr>
        <w:t xml:space="preserve">Drove an effort modernizing data-serving infrastructure to enable global market data access in production. Accelerated research by reducing mean model </w:t>
      </w:r>
      <w:proofErr w:type="spellStart"/>
      <w:r w:rsidRPr="00525848">
        <w:rPr>
          <w:rFonts w:ascii="Garamond" w:hAnsi="Garamond"/>
          <w:sz w:val="22"/>
          <w:szCs w:val="22"/>
        </w:rPr>
        <w:t>productionalization</w:t>
      </w:r>
      <w:proofErr w:type="spellEnd"/>
      <w:r w:rsidRPr="00525848">
        <w:rPr>
          <w:rFonts w:ascii="Garamond" w:hAnsi="Garamond"/>
          <w:sz w:val="22"/>
          <w:szCs w:val="22"/>
        </w:rPr>
        <w:t xml:space="preserve"> time from weeks to days </w:t>
      </w:r>
    </w:p>
    <w:p w14:paraId="0411CD0C" w14:textId="56C41E44" w:rsidR="001A4FBF" w:rsidRDefault="00D75D86" w:rsidP="001A4FBF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Technical Lead</w:t>
      </w:r>
      <w:r w:rsidR="006F712E">
        <w:rPr>
          <w:rFonts w:ascii="Garamond" w:hAnsi="Garamond"/>
          <w:i/>
          <w:iCs/>
          <w:sz w:val="22"/>
          <w:szCs w:val="22"/>
        </w:rPr>
        <w:t xml:space="preserve">           </w:t>
      </w:r>
      <w:r w:rsidR="001A4FBF" w:rsidRPr="00FE74A9">
        <w:rPr>
          <w:rStyle w:val="apple-tab-span"/>
          <w:rFonts w:ascii="Garamond" w:hAnsi="Garamond"/>
          <w:i/>
          <w:iCs/>
          <w:sz w:val="22"/>
          <w:szCs w:val="22"/>
        </w:rPr>
        <w:tab/>
      </w:r>
      <w:r w:rsidR="001A4FBF" w:rsidRPr="00FE74A9">
        <w:rPr>
          <w:rFonts w:ascii="Garamond" w:hAnsi="Garamond"/>
          <w:i/>
          <w:iCs/>
          <w:sz w:val="22"/>
          <w:szCs w:val="22"/>
        </w:rPr>
        <w:t xml:space="preserve"> </w:t>
      </w:r>
      <w:r w:rsidR="001A4FBF" w:rsidRPr="00FE74A9">
        <w:rPr>
          <w:rStyle w:val="apple-tab-span"/>
          <w:rFonts w:ascii="Garamond" w:hAnsi="Garamond"/>
          <w:i/>
          <w:iCs/>
          <w:sz w:val="22"/>
          <w:szCs w:val="22"/>
        </w:rPr>
        <w:tab/>
      </w:r>
      <w:r w:rsidR="001A4FBF">
        <w:rPr>
          <w:rStyle w:val="apple-tab-span"/>
          <w:rFonts w:ascii="Garamond" w:hAnsi="Garamond"/>
          <w:i/>
          <w:iCs/>
          <w:sz w:val="22"/>
          <w:szCs w:val="22"/>
        </w:rPr>
        <w:tab/>
      </w:r>
      <w:r w:rsidR="001A4FBF">
        <w:rPr>
          <w:rStyle w:val="apple-tab-span"/>
          <w:rFonts w:ascii="Garamond" w:hAnsi="Garamond"/>
          <w:i/>
          <w:iCs/>
          <w:sz w:val="22"/>
          <w:szCs w:val="22"/>
        </w:rPr>
        <w:tab/>
      </w:r>
      <w:r w:rsidR="001A4FBF">
        <w:rPr>
          <w:rStyle w:val="apple-tab-span"/>
          <w:rFonts w:ascii="Garamond" w:hAnsi="Garamond"/>
          <w:i/>
          <w:iCs/>
          <w:sz w:val="22"/>
          <w:szCs w:val="22"/>
        </w:rPr>
        <w:tab/>
      </w:r>
      <w:r w:rsidR="001A4FBF">
        <w:rPr>
          <w:rStyle w:val="apple-tab-span"/>
          <w:rFonts w:ascii="Garamond" w:hAnsi="Garamond"/>
          <w:i/>
          <w:iCs/>
          <w:sz w:val="22"/>
          <w:szCs w:val="22"/>
        </w:rPr>
        <w:tab/>
      </w:r>
      <w:r w:rsidR="001A4FBF">
        <w:rPr>
          <w:rStyle w:val="apple-tab-span"/>
          <w:rFonts w:ascii="Garamond" w:hAnsi="Garamond"/>
          <w:i/>
          <w:iCs/>
          <w:sz w:val="22"/>
          <w:szCs w:val="22"/>
        </w:rPr>
        <w:tab/>
        <w:t xml:space="preserve">   </w:t>
      </w:r>
      <w:r>
        <w:rPr>
          <w:rStyle w:val="apple-tab-span"/>
          <w:rFonts w:ascii="Garamond" w:hAnsi="Garamond"/>
          <w:i/>
          <w:iCs/>
          <w:sz w:val="22"/>
          <w:szCs w:val="22"/>
        </w:rPr>
        <w:t xml:space="preserve">                                </w:t>
      </w:r>
      <w:r w:rsidR="00892F40">
        <w:rPr>
          <w:rStyle w:val="apple-tab-span"/>
          <w:rFonts w:ascii="Garamond" w:hAnsi="Garamond"/>
          <w:i/>
          <w:iCs/>
          <w:sz w:val="22"/>
          <w:szCs w:val="22"/>
        </w:rPr>
        <w:t xml:space="preserve">    </w:t>
      </w:r>
      <w:r w:rsidR="006F712E">
        <w:rPr>
          <w:rFonts w:ascii="Garamond" w:hAnsi="Garamond"/>
          <w:sz w:val="22"/>
          <w:szCs w:val="22"/>
        </w:rPr>
        <w:t>March 202</w:t>
      </w:r>
      <w:r w:rsidR="00CE42CC">
        <w:rPr>
          <w:rFonts w:ascii="Garamond" w:hAnsi="Garamond"/>
          <w:sz w:val="22"/>
          <w:szCs w:val="22"/>
        </w:rPr>
        <w:t>1</w:t>
      </w:r>
      <w:r w:rsidR="00B764BB">
        <w:rPr>
          <w:rFonts w:ascii="Garamond" w:hAnsi="Garamond"/>
          <w:sz w:val="22"/>
          <w:szCs w:val="22"/>
        </w:rPr>
        <w:t xml:space="preserve"> – March 2022</w:t>
      </w:r>
      <w:r w:rsidR="001A4FBF" w:rsidRPr="00FE74A9">
        <w:rPr>
          <w:rFonts w:ascii="Garamond" w:hAnsi="Garamond"/>
          <w:sz w:val="22"/>
          <w:szCs w:val="22"/>
        </w:rPr>
        <w:t xml:space="preserve"> </w:t>
      </w:r>
    </w:p>
    <w:p w14:paraId="41620D9A" w14:textId="6FA97115" w:rsidR="006F712E" w:rsidRPr="006F712E" w:rsidRDefault="006F712E" w:rsidP="001A4FBF">
      <w:pPr>
        <w:pStyle w:val="NormalWeb"/>
        <w:spacing w:before="0" w:beforeAutospacing="0" w:after="0" w:afterAutospacing="0"/>
        <w:rPr>
          <w:rFonts w:ascii="Garamond" w:hAnsi="Garamond"/>
          <w:bCs/>
          <w:i/>
          <w:sz w:val="22"/>
          <w:szCs w:val="22"/>
        </w:rPr>
      </w:pPr>
      <w:r>
        <w:rPr>
          <w:rFonts w:ascii="Garamond" w:hAnsi="Garamond"/>
          <w:bCs/>
          <w:i/>
          <w:sz w:val="22"/>
          <w:szCs w:val="22"/>
        </w:rPr>
        <w:t xml:space="preserve">Quantitative Software Engineer                                                                                                            </w:t>
      </w:r>
      <w:r w:rsidR="00892F40">
        <w:rPr>
          <w:rFonts w:ascii="Garamond" w:hAnsi="Garamond"/>
          <w:bCs/>
          <w:i/>
          <w:sz w:val="22"/>
          <w:szCs w:val="22"/>
        </w:rPr>
        <w:t xml:space="preserve">    </w:t>
      </w:r>
      <w:r>
        <w:rPr>
          <w:rFonts w:ascii="Garamond" w:hAnsi="Garamond"/>
          <w:sz w:val="22"/>
          <w:szCs w:val="22"/>
        </w:rPr>
        <w:t>August</w:t>
      </w:r>
      <w:r w:rsidRPr="00FE74A9">
        <w:rPr>
          <w:rFonts w:ascii="Garamond" w:hAnsi="Garamond"/>
          <w:sz w:val="22"/>
          <w:szCs w:val="22"/>
        </w:rPr>
        <w:t xml:space="preserve"> 201</w:t>
      </w:r>
      <w:r>
        <w:rPr>
          <w:rFonts w:ascii="Garamond" w:hAnsi="Garamond"/>
          <w:sz w:val="22"/>
          <w:szCs w:val="22"/>
        </w:rPr>
        <w:t>9</w:t>
      </w:r>
      <w:r w:rsidRPr="00FE74A9">
        <w:rPr>
          <w:rFonts w:ascii="Garamond" w:hAnsi="Garamond"/>
          <w:sz w:val="22"/>
          <w:szCs w:val="22"/>
        </w:rPr>
        <w:t xml:space="preserve"> </w:t>
      </w:r>
      <w:r w:rsidR="00634A39">
        <w:rPr>
          <w:rFonts w:ascii="Garamond" w:hAnsi="Garamond"/>
          <w:sz w:val="22"/>
          <w:szCs w:val="22"/>
        </w:rPr>
        <w:t>–</w:t>
      </w:r>
      <w:r w:rsidRPr="00FE74A9">
        <w:rPr>
          <w:rFonts w:ascii="Garamond" w:hAnsi="Garamond"/>
          <w:sz w:val="22"/>
          <w:szCs w:val="22"/>
        </w:rPr>
        <w:t xml:space="preserve"> </w:t>
      </w:r>
      <w:r w:rsidR="00634A39">
        <w:rPr>
          <w:rFonts w:ascii="Garamond" w:hAnsi="Garamond"/>
          <w:sz w:val="22"/>
          <w:szCs w:val="22"/>
        </w:rPr>
        <w:t>March 2021</w:t>
      </w:r>
    </w:p>
    <w:p w14:paraId="43FD2483" w14:textId="77777777" w:rsidR="00525848" w:rsidRPr="00525848" w:rsidRDefault="000A6ABD" w:rsidP="000A6ABD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Developed </w:t>
      </w:r>
      <w:r w:rsidR="003F18B7" w:rsidRPr="003F18B7">
        <w:rPr>
          <w:rFonts w:ascii="Garamond" w:hAnsi="Garamond" w:cs="Arial"/>
          <w:color w:val="000000"/>
          <w:sz w:val="22"/>
          <w:szCs w:val="22"/>
        </w:rPr>
        <w:t xml:space="preserve">proprietary </w:t>
      </w:r>
      <w:r w:rsidR="003F276B">
        <w:rPr>
          <w:rFonts w:ascii="Garamond" w:hAnsi="Garamond" w:cs="Arial"/>
          <w:color w:val="000000"/>
          <w:sz w:val="22"/>
          <w:szCs w:val="22"/>
        </w:rPr>
        <w:t xml:space="preserve">“market impact” </w:t>
      </w:r>
      <w:r w:rsidR="003F18B7" w:rsidRPr="003F18B7">
        <w:rPr>
          <w:rFonts w:ascii="Garamond" w:hAnsi="Garamond" w:cs="Arial"/>
          <w:color w:val="000000"/>
          <w:sz w:val="22"/>
          <w:szCs w:val="22"/>
        </w:rPr>
        <w:t>research application</w:t>
      </w:r>
      <w:r w:rsidR="00E00B78">
        <w:rPr>
          <w:rFonts w:ascii="Garamond" w:hAnsi="Garamond" w:cs="Arial"/>
          <w:color w:val="000000"/>
          <w:sz w:val="22"/>
          <w:szCs w:val="22"/>
        </w:rPr>
        <w:t xml:space="preserve"> in Java and Python</w:t>
      </w:r>
    </w:p>
    <w:p w14:paraId="0F010EF2" w14:textId="6B306D3B" w:rsidR="003F18B7" w:rsidRPr="003F18B7" w:rsidRDefault="003F276B" w:rsidP="00525848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 w:cs="Arial"/>
          <w:color w:val="000000"/>
          <w:sz w:val="22"/>
          <w:szCs w:val="22"/>
        </w:rPr>
        <w:t>Implemented</w:t>
      </w:r>
      <w:r w:rsidR="000A6ABD">
        <w:rPr>
          <w:rFonts w:ascii="Garamond" w:hAnsi="Garamond" w:cs="Arial"/>
          <w:color w:val="000000"/>
          <w:sz w:val="22"/>
          <w:szCs w:val="22"/>
        </w:rPr>
        <w:t xml:space="preserve"> and </w:t>
      </w:r>
      <w:r>
        <w:rPr>
          <w:rFonts w:ascii="Garamond" w:hAnsi="Garamond" w:cs="Arial"/>
          <w:color w:val="000000"/>
          <w:sz w:val="22"/>
          <w:szCs w:val="22"/>
        </w:rPr>
        <w:t>contributed</w:t>
      </w:r>
      <w:r w:rsidR="000A6ABD">
        <w:rPr>
          <w:rFonts w:ascii="Garamond" w:hAnsi="Garamond" w:cs="Arial"/>
          <w:color w:val="000000"/>
          <w:sz w:val="22"/>
          <w:szCs w:val="22"/>
        </w:rPr>
        <w:t xml:space="preserve"> to</w:t>
      </w:r>
      <w:r>
        <w:rPr>
          <w:rFonts w:ascii="Garamond" w:hAnsi="Garamond" w:cs="Arial"/>
          <w:color w:val="000000"/>
          <w:sz w:val="22"/>
          <w:szCs w:val="22"/>
        </w:rPr>
        <w:t xml:space="preserve"> cutting-edge </w:t>
      </w:r>
      <w:r w:rsidR="000A6ABD">
        <w:rPr>
          <w:rFonts w:ascii="Garamond" w:hAnsi="Garamond" w:cs="Arial"/>
          <w:color w:val="000000"/>
          <w:sz w:val="22"/>
          <w:szCs w:val="22"/>
        </w:rPr>
        <w:t xml:space="preserve">quantitative research which generated over $100M in </w:t>
      </w:r>
      <w:proofErr w:type="spellStart"/>
      <w:r w:rsidR="000A6ABD">
        <w:rPr>
          <w:rFonts w:ascii="Garamond" w:hAnsi="Garamond" w:cs="Arial"/>
          <w:color w:val="000000"/>
          <w:sz w:val="22"/>
          <w:szCs w:val="22"/>
        </w:rPr>
        <w:t>PnL</w:t>
      </w:r>
      <w:proofErr w:type="spellEnd"/>
    </w:p>
    <w:p w14:paraId="6FB1739A" w14:textId="41A4C0CD" w:rsidR="001E2F0D" w:rsidRPr="00B96A1C" w:rsidRDefault="000A6ABD" w:rsidP="00525848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Expanded </w:t>
      </w:r>
      <w:r w:rsidR="003F18B7" w:rsidRPr="003F18B7">
        <w:rPr>
          <w:rFonts w:ascii="Garamond" w:hAnsi="Garamond" w:cs="Arial"/>
          <w:color w:val="000000"/>
          <w:sz w:val="22"/>
          <w:szCs w:val="22"/>
        </w:rPr>
        <w:t>application</w:t>
      </w:r>
      <w:r>
        <w:rPr>
          <w:rFonts w:ascii="Garamond" w:hAnsi="Garamond" w:cs="Arial"/>
          <w:color w:val="000000"/>
          <w:sz w:val="22"/>
          <w:szCs w:val="22"/>
        </w:rPr>
        <w:t>’s user base</w:t>
      </w:r>
      <w:r w:rsidR="003F18B7" w:rsidRPr="003F18B7">
        <w:rPr>
          <w:rFonts w:ascii="Garamond" w:hAnsi="Garamond" w:cs="Arial"/>
          <w:color w:val="000000"/>
          <w:sz w:val="22"/>
          <w:szCs w:val="22"/>
        </w:rPr>
        <w:t xml:space="preserve"> from ~</w:t>
      </w:r>
      <w:r>
        <w:rPr>
          <w:rFonts w:ascii="Garamond" w:hAnsi="Garamond" w:cs="Arial"/>
          <w:color w:val="000000"/>
          <w:sz w:val="22"/>
          <w:szCs w:val="22"/>
        </w:rPr>
        <w:t xml:space="preserve">10 </w:t>
      </w:r>
      <w:r w:rsidR="003F18B7" w:rsidRPr="003F18B7">
        <w:rPr>
          <w:rFonts w:ascii="Garamond" w:hAnsi="Garamond" w:cs="Arial"/>
          <w:color w:val="000000"/>
          <w:sz w:val="22"/>
          <w:szCs w:val="22"/>
        </w:rPr>
        <w:t xml:space="preserve">active daily users to over 1000 </w:t>
      </w:r>
      <w:r w:rsidR="001B0614">
        <w:rPr>
          <w:rFonts w:ascii="Garamond" w:hAnsi="Garamond" w:cs="Arial"/>
          <w:color w:val="000000"/>
          <w:sz w:val="22"/>
          <w:szCs w:val="22"/>
        </w:rPr>
        <w:t>(i.e.</w:t>
      </w:r>
      <w:r w:rsidR="00EE34CE">
        <w:rPr>
          <w:rFonts w:ascii="Garamond" w:hAnsi="Garamond" w:cs="Arial"/>
          <w:color w:val="000000"/>
          <w:sz w:val="22"/>
          <w:szCs w:val="22"/>
        </w:rPr>
        <w:t>,</w:t>
      </w:r>
      <w:r w:rsidR="001B0614">
        <w:rPr>
          <w:rFonts w:ascii="Garamond" w:hAnsi="Garamond" w:cs="Arial"/>
          <w:color w:val="000000"/>
          <w:sz w:val="22"/>
          <w:szCs w:val="22"/>
        </w:rPr>
        <w:t xml:space="preserve"> </w:t>
      </w:r>
      <w:r w:rsidR="00525848">
        <w:rPr>
          <w:rFonts w:ascii="Garamond" w:hAnsi="Garamond" w:cs="Arial"/>
          <w:color w:val="000000"/>
          <w:sz w:val="22"/>
          <w:szCs w:val="22"/>
        </w:rPr>
        <w:t>&gt;</w:t>
      </w:r>
      <w:r w:rsidR="001B0614">
        <w:rPr>
          <w:rFonts w:ascii="Garamond" w:hAnsi="Garamond" w:cs="Arial"/>
          <w:color w:val="000000"/>
          <w:sz w:val="22"/>
          <w:szCs w:val="22"/>
        </w:rPr>
        <w:t xml:space="preserve"> 2/3 of the company) </w:t>
      </w:r>
    </w:p>
    <w:p w14:paraId="57CFEA4D" w14:textId="08C13555" w:rsidR="00B96A1C" w:rsidRPr="00B96A1C" w:rsidRDefault="00B96A1C" w:rsidP="00B96A1C">
      <w:pPr>
        <w:pStyle w:val="ListParagraph"/>
        <w:numPr>
          <w:ilvl w:val="0"/>
          <w:numId w:val="2"/>
        </w:numPr>
        <w:rPr>
          <w:ins w:id="5" w:author="Myra Deng" w:date="2021-12-26T12:34:00Z"/>
          <w:rFonts w:ascii="Garamond" w:hAnsi="Garamond"/>
          <w:sz w:val="22"/>
          <w:szCs w:val="22"/>
        </w:rPr>
      </w:pPr>
      <w:r w:rsidRPr="00B96A1C">
        <w:rPr>
          <w:rFonts w:ascii="Garamond" w:hAnsi="Garamond"/>
          <w:sz w:val="22"/>
          <w:szCs w:val="22"/>
        </w:rPr>
        <w:t>Designed and implemented</w:t>
      </w:r>
      <w:r w:rsidR="000A6ABD">
        <w:rPr>
          <w:rFonts w:ascii="Garamond" w:hAnsi="Garamond"/>
          <w:sz w:val="22"/>
          <w:szCs w:val="22"/>
        </w:rPr>
        <w:t xml:space="preserve"> efficient data generation pipeline for time-series feature-set </w:t>
      </w:r>
      <w:r w:rsidRPr="00B96A1C">
        <w:rPr>
          <w:rFonts w:ascii="Garamond" w:hAnsi="Garamond"/>
          <w:sz w:val="22"/>
          <w:szCs w:val="22"/>
        </w:rPr>
        <w:t>used by over 1,000 users</w:t>
      </w:r>
    </w:p>
    <w:p w14:paraId="6475E780" w14:textId="7E7E2DF6" w:rsidR="00571EDD" w:rsidRPr="00FE74A9" w:rsidRDefault="002764A4" w:rsidP="00571EDD">
      <w:pPr>
        <w:pStyle w:val="NormalWeb"/>
        <w:spacing w:before="0" w:beforeAutospacing="0" w:after="0" w:afterAutospacing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Google              </w:t>
      </w:r>
      <w:r w:rsidR="00571EDD" w:rsidRPr="00FE74A9">
        <w:rPr>
          <w:rFonts w:ascii="Garamond" w:hAnsi="Garamond"/>
          <w:b/>
          <w:bCs/>
          <w:sz w:val="22"/>
          <w:szCs w:val="22"/>
        </w:rPr>
        <w:tab/>
      </w:r>
      <w:r w:rsidR="00571EDD" w:rsidRPr="00FE74A9">
        <w:rPr>
          <w:rFonts w:ascii="Garamond" w:hAnsi="Garamond"/>
          <w:b/>
          <w:bCs/>
          <w:sz w:val="22"/>
          <w:szCs w:val="22"/>
        </w:rPr>
        <w:tab/>
      </w:r>
      <w:r w:rsidR="00571EDD" w:rsidRPr="00FE74A9">
        <w:rPr>
          <w:rFonts w:ascii="Garamond" w:hAnsi="Garamond"/>
          <w:b/>
          <w:bCs/>
          <w:sz w:val="22"/>
          <w:szCs w:val="22"/>
        </w:rPr>
        <w:tab/>
      </w:r>
      <w:r w:rsidR="00571EDD" w:rsidRPr="00FE74A9">
        <w:rPr>
          <w:rFonts w:ascii="Garamond" w:hAnsi="Garamond"/>
          <w:b/>
          <w:bCs/>
          <w:sz w:val="22"/>
          <w:szCs w:val="22"/>
        </w:rPr>
        <w:tab/>
      </w:r>
      <w:r w:rsidR="00571EDD" w:rsidRPr="00FE74A9">
        <w:rPr>
          <w:rFonts w:ascii="Garamond" w:hAnsi="Garamond"/>
          <w:b/>
          <w:bCs/>
          <w:sz w:val="22"/>
          <w:szCs w:val="22"/>
        </w:rPr>
        <w:tab/>
      </w:r>
      <w:r w:rsidR="00571EDD" w:rsidRPr="00FE74A9">
        <w:rPr>
          <w:rFonts w:ascii="Garamond" w:hAnsi="Garamond"/>
          <w:b/>
          <w:bCs/>
          <w:sz w:val="22"/>
          <w:szCs w:val="22"/>
        </w:rPr>
        <w:tab/>
      </w:r>
      <w:r w:rsidR="00571EDD" w:rsidRPr="00FE74A9">
        <w:rPr>
          <w:rFonts w:ascii="Garamond" w:hAnsi="Garamond"/>
          <w:b/>
          <w:bCs/>
          <w:sz w:val="22"/>
          <w:szCs w:val="22"/>
        </w:rPr>
        <w:tab/>
      </w:r>
      <w:r w:rsidR="00571EDD" w:rsidRPr="00FE74A9">
        <w:rPr>
          <w:rFonts w:ascii="Garamond" w:hAnsi="Garamond"/>
          <w:b/>
          <w:bCs/>
          <w:sz w:val="22"/>
          <w:szCs w:val="22"/>
        </w:rPr>
        <w:tab/>
        <w:t xml:space="preserve"> </w:t>
      </w:r>
      <w:r w:rsidR="000A6ABD">
        <w:rPr>
          <w:rFonts w:ascii="Garamond" w:hAnsi="Garamond"/>
          <w:b/>
          <w:bCs/>
          <w:sz w:val="22"/>
          <w:szCs w:val="22"/>
        </w:rPr>
        <w:t xml:space="preserve">     </w:t>
      </w:r>
      <w:r w:rsidR="00892F40">
        <w:rPr>
          <w:rFonts w:ascii="Garamond" w:hAnsi="Garamond"/>
          <w:b/>
          <w:bCs/>
          <w:sz w:val="22"/>
          <w:szCs w:val="22"/>
        </w:rPr>
        <w:t xml:space="preserve">   </w:t>
      </w:r>
      <w:r w:rsidR="000A6ABD">
        <w:rPr>
          <w:rFonts w:ascii="Garamond" w:hAnsi="Garamond"/>
          <w:sz w:val="22"/>
          <w:szCs w:val="22"/>
        </w:rPr>
        <w:t>Los Angeles</w:t>
      </w:r>
      <w:r w:rsidR="003F276B">
        <w:rPr>
          <w:rFonts w:ascii="Garamond" w:hAnsi="Garamond"/>
          <w:sz w:val="22"/>
          <w:szCs w:val="22"/>
        </w:rPr>
        <w:t xml:space="preserve"> and Mountain View</w:t>
      </w:r>
      <w:r w:rsidR="000A6ABD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CA</w:t>
      </w:r>
    </w:p>
    <w:p w14:paraId="7DC75E34" w14:textId="20492C07" w:rsidR="00571EDD" w:rsidRDefault="008465DA" w:rsidP="00571EDD">
      <w:pPr>
        <w:pStyle w:val="NormalWeb"/>
        <w:spacing w:before="0" w:beforeAutospacing="0" w:after="0" w:afterAutospacing="0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 xml:space="preserve">Software Engineering Intern                           </w:t>
      </w:r>
      <w:r w:rsidR="00571EDD" w:rsidRPr="00FE74A9">
        <w:rPr>
          <w:rStyle w:val="apple-tab-span"/>
          <w:rFonts w:ascii="Garamond" w:hAnsi="Garamond"/>
          <w:i/>
          <w:iCs/>
          <w:sz w:val="22"/>
          <w:szCs w:val="22"/>
        </w:rPr>
        <w:tab/>
      </w:r>
      <w:r w:rsidR="00571EDD" w:rsidRPr="00FE74A9">
        <w:rPr>
          <w:rStyle w:val="apple-tab-span"/>
          <w:rFonts w:ascii="Garamond" w:hAnsi="Garamond"/>
          <w:i/>
          <w:iCs/>
          <w:sz w:val="22"/>
          <w:szCs w:val="22"/>
        </w:rPr>
        <w:tab/>
      </w:r>
      <w:r w:rsidR="00571EDD" w:rsidRPr="00FE74A9">
        <w:rPr>
          <w:rStyle w:val="apple-tab-span"/>
          <w:rFonts w:ascii="Garamond" w:hAnsi="Garamond"/>
          <w:i/>
          <w:iCs/>
          <w:sz w:val="22"/>
          <w:szCs w:val="22"/>
        </w:rPr>
        <w:tab/>
      </w:r>
      <w:r w:rsidR="00571EDD" w:rsidRPr="00FE74A9">
        <w:rPr>
          <w:rStyle w:val="apple-tab-span"/>
          <w:rFonts w:ascii="Garamond" w:hAnsi="Garamond"/>
          <w:i/>
          <w:iCs/>
          <w:sz w:val="22"/>
          <w:szCs w:val="22"/>
        </w:rPr>
        <w:tab/>
      </w:r>
      <w:r w:rsidR="00571EDD" w:rsidRPr="00FE74A9">
        <w:rPr>
          <w:rStyle w:val="apple-tab-span"/>
          <w:rFonts w:ascii="Garamond" w:hAnsi="Garamond"/>
          <w:i/>
          <w:iCs/>
          <w:sz w:val="22"/>
          <w:szCs w:val="22"/>
        </w:rPr>
        <w:tab/>
      </w:r>
      <w:r w:rsidR="00571EDD" w:rsidRPr="00FE74A9">
        <w:rPr>
          <w:rFonts w:ascii="Garamond" w:hAnsi="Garamond"/>
          <w:i/>
          <w:iCs/>
          <w:sz w:val="22"/>
          <w:szCs w:val="22"/>
        </w:rPr>
        <w:t xml:space="preserve"> </w:t>
      </w:r>
      <w:r w:rsidR="00571EDD" w:rsidRPr="00FE74A9">
        <w:rPr>
          <w:rStyle w:val="apple-tab-span"/>
          <w:rFonts w:ascii="Garamond" w:hAnsi="Garamond"/>
          <w:i/>
          <w:iCs/>
          <w:sz w:val="22"/>
          <w:szCs w:val="22"/>
        </w:rPr>
        <w:tab/>
      </w:r>
      <w:r w:rsidR="00571EDD">
        <w:rPr>
          <w:rStyle w:val="apple-tab-span"/>
          <w:rFonts w:ascii="Garamond" w:hAnsi="Garamond"/>
          <w:i/>
          <w:iCs/>
          <w:sz w:val="22"/>
          <w:szCs w:val="22"/>
        </w:rPr>
        <w:tab/>
      </w:r>
      <w:r w:rsidR="002764A4">
        <w:rPr>
          <w:rStyle w:val="apple-tab-span"/>
          <w:rFonts w:ascii="Garamond" w:hAnsi="Garamond"/>
          <w:i/>
          <w:iCs/>
          <w:sz w:val="22"/>
          <w:szCs w:val="22"/>
        </w:rPr>
        <w:t xml:space="preserve">           </w:t>
      </w:r>
      <w:r w:rsidR="000A6ABD">
        <w:rPr>
          <w:rStyle w:val="apple-tab-span"/>
          <w:rFonts w:ascii="Garamond" w:hAnsi="Garamond"/>
          <w:i/>
          <w:iCs/>
          <w:sz w:val="22"/>
          <w:szCs w:val="22"/>
        </w:rPr>
        <w:t xml:space="preserve">                    </w:t>
      </w:r>
      <w:r w:rsidR="00892F40">
        <w:rPr>
          <w:rStyle w:val="apple-tab-span"/>
          <w:rFonts w:ascii="Garamond" w:hAnsi="Garamond"/>
          <w:i/>
          <w:iCs/>
          <w:sz w:val="22"/>
          <w:szCs w:val="22"/>
        </w:rPr>
        <w:t xml:space="preserve">   </w:t>
      </w:r>
      <w:r w:rsidR="002764A4">
        <w:rPr>
          <w:rStyle w:val="apple-tab-span"/>
          <w:rFonts w:ascii="Garamond" w:hAnsi="Garamond"/>
          <w:i/>
          <w:iCs/>
          <w:sz w:val="22"/>
          <w:szCs w:val="22"/>
        </w:rPr>
        <w:t xml:space="preserve"> </w:t>
      </w:r>
      <w:r w:rsidR="000A6ABD">
        <w:rPr>
          <w:rFonts w:ascii="Garamond" w:hAnsi="Garamond"/>
          <w:sz w:val="22"/>
          <w:szCs w:val="22"/>
        </w:rPr>
        <w:t>2017 –</w:t>
      </w:r>
      <w:r w:rsidR="000A6ABD" w:rsidRPr="00FE74A9">
        <w:rPr>
          <w:rFonts w:ascii="Garamond" w:hAnsi="Garamond"/>
          <w:sz w:val="22"/>
          <w:szCs w:val="22"/>
        </w:rPr>
        <w:t xml:space="preserve"> </w:t>
      </w:r>
      <w:r w:rsidR="000A6ABD">
        <w:rPr>
          <w:rFonts w:ascii="Garamond" w:hAnsi="Garamond"/>
          <w:sz w:val="22"/>
          <w:szCs w:val="22"/>
        </w:rPr>
        <w:t>2018</w:t>
      </w:r>
    </w:p>
    <w:p w14:paraId="2B5FF0DD" w14:textId="05D3A082" w:rsidR="000A6ABD" w:rsidRPr="00525848" w:rsidRDefault="000A6ABD" w:rsidP="00525848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 w:cs="Arial"/>
          <w:color w:val="000000"/>
          <w:sz w:val="22"/>
          <w:szCs w:val="22"/>
        </w:rPr>
        <w:t>C</w:t>
      </w:r>
      <w:r w:rsidR="008465DA" w:rsidRPr="008465DA">
        <w:rPr>
          <w:rFonts w:ascii="Garamond" w:hAnsi="Garamond" w:cs="Arial"/>
          <w:color w:val="000000"/>
          <w:sz w:val="22"/>
          <w:szCs w:val="22"/>
        </w:rPr>
        <w:t xml:space="preserve">reated online search flow for generating popular products on </w:t>
      </w:r>
      <w:r>
        <w:rPr>
          <w:rFonts w:ascii="Garamond" w:hAnsi="Garamond" w:cs="Arial"/>
          <w:color w:val="000000"/>
          <w:sz w:val="22"/>
          <w:szCs w:val="22"/>
        </w:rPr>
        <w:t>Google</w:t>
      </w:r>
      <w:r w:rsidR="003F276B">
        <w:rPr>
          <w:rFonts w:ascii="Garamond" w:hAnsi="Garamond" w:cs="Arial"/>
          <w:color w:val="000000"/>
          <w:sz w:val="22"/>
          <w:szCs w:val="22"/>
        </w:rPr>
        <w:t xml:space="preserve"> </w:t>
      </w:r>
      <w:r w:rsidR="008465DA">
        <w:rPr>
          <w:rFonts w:ascii="Garamond" w:hAnsi="Garamond" w:cs="Arial"/>
          <w:color w:val="000000"/>
          <w:sz w:val="22"/>
          <w:szCs w:val="22"/>
        </w:rPr>
        <w:t>Shopping</w:t>
      </w:r>
      <w:r w:rsidR="003F276B">
        <w:rPr>
          <w:rFonts w:ascii="Garamond" w:hAnsi="Garamond" w:cs="Arial"/>
          <w:color w:val="000000"/>
          <w:sz w:val="22"/>
          <w:szCs w:val="22"/>
        </w:rPr>
        <w:t xml:space="preserve">’s “Stores Near You” </w:t>
      </w:r>
      <w:r w:rsidR="008465DA" w:rsidRPr="008465DA">
        <w:rPr>
          <w:rFonts w:ascii="Garamond" w:hAnsi="Garamond" w:cs="Arial"/>
          <w:color w:val="000000"/>
          <w:sz w:val="22"/>
          <w:szCs w:val="22"/>
        </w:rPr>
        <w:t>pages</w:t>
      </w:r>
      <w:r w:rsidR="003F276B">
        <w:rPr>
          <w:rFonts w:ascii="Garamond" w:hAnsi="Garamond" w:cs="Arial"/>
          <w:color w:val="000000"/>
          <w:sz w:val="22"/>
          <w:szCs w:val="22"/>
        </w:rPr>
        <w:t>. D</w:t>
      </w:r>
      <w:r w:rsidR="008465DA" w:rsidRPr="008465DA">
        <w:rPr>
          <w:rFonts w:ascii="Garamond" w:hAnsi="Garamond" w:cs="Arial"/>
          <w:color w:val="000000"/>
          <w:sz w:val="22"/>
          <w:szCs w:val="22"/>
        </w:rPr>
        <w:t>rove improvements in</w:t>
      </w:r>
      <w:r w:rsidR="008465DA">
        <w:rPr>
          <w:rFonts w:ascii="Garamond" w:hAnsi="Garamond" w:cs="Arial"/>
          <w:color w:val="000000"/>
          <w:sz w:val="22"/>
          <w:szCs w:val="22"/>
        </w:rPr>
        <w:t xml:space="preserve"> </w:t>
      </w:r>
      <w:r>
        <w:rPr>
          <w:rFonts w:ascii="Garamond" w:hAnsi="Garamond" w:cs="Arial"/>
          <w:color w:val="000000"/>
          <w:sz w:val="22"/>
          <w:szCs w:val="22"/>
        </w:rPr>
        <w:t xml:space="preserve">product display quality </w:t>
      </w:r>
      <w:r w:rsidR="003F276B">
        <w:rPr>
          <w:rFonts w:ascii="Garamond" w:hAnsi="Garamond" w:cs="Arial"/>
          <w:color w:val="000000"/>
          <w:sz w:val="22"/>
          <w:szCs w:val="22"/>
        </w:rPr>
        <w:t xml:space="preserve">using online ML ranking, </w:t>
      </w:r>
      <w:r w:rsidR="008465DA" w:rsidRPr="008465DA">
        <w:rPr>
          <w:rFonts w:ascii="Garamond" w:hAnsi="Garamond" w:cs="Arial"/>
          <w:color w:val="000000"/>
          <w:sz w:val="22"/>
          <w:szCs w:val="22"/>
        </w:rPr>
        <w:t>which increased</w:t>
      </w:r>
      <w:r>
        <w:rPr>
          <w:rFonts w:ascii="Garamond" w:hAnsi="Garamond" w:cs="Arial"/>
          <w:color w:val="000000"/>
          <w:sz w:val="22"/>
          <w:szCs w:val="22"/>
        </w:rPr>
        <w:t xml:space="preserve"> overall</w:t>
      </w:r>
      <w:r w:rsidR="008465DA">
        <w:rPr>
          <w:rFonts w:ascii="Garamond" w:hAnsi="Garamond" w:cs="Arial"/>
          <w:color w:val="000000"/>
          <w:sz w:val="22"/>
          <w:szCs w:val="22"/>
        </w:rPr>
        <w:t xml:space="preserve"> </w:t>
      </w:r>
      <w:r>
        <w:rPr>
          <w:rFonts w:ascii="Garamond" w:hAnsi="Garamond" w:cs="Arial"/>
          <w:color w:val="000000"/>
          <w:sz w:val="22"/>
          <w:szCs w:val="22"/>
        </w:rPr>
        <w:t>user</w:t>
      </w:r>
      <w:r w:rsidR="008465DA" w:rsidRPr="008465DA">
        <w:rPr>
          <w:rFonts w:ascii="Garamond" w:hAnsi="Garamond" w:cs="Arial"/>
          <w:color w:val="000000"/>
          <w:sz w:val="22"/>
          <w:szCs w:val="22"/>
        </w:rPr>
        <w:t xml:space="preserve"> impressions by 10%</w:t>
      </w:r>
    </w:p>
    <w:p w14:paraId="6D231EFE" w14:textId="77777777" w:rsidR="00525848" w:rsidRPr="00525848" w:rsidRDefault="00525848" w:rsidP="00525848">
      <w:pPr>
        <w:pStyle w:val="ListParagraph"/>
        <w:rPr>
          <w:rStyle w:val="A21"/>
          <w:rFonts w:ascii="Garamond" w:hAnsi="Garamond"/>
          <w:b w:val="0"/>
          <w:bCs w:val="0"/>
          <w:color w:val="auto"/>
          <w:sz w:val="24"/>
          <w:szCs w:val="24"/>
          <w:u w:val="none"/>
        </w:rPr>
      </w:pPr>
    </w:p>
    <w:p w14:paraId="5339BE3E" w14:textId="3DB2D130" w:rsidR="007D046C" w:rsidRPr="00FE74A9" w:rsidRDefault="002764A4" w:rsidP="00685842">
      <w:pPr>
        <w:pStyle w:val="Default"/>
        <w:rPr>
          <w:rStyle w:val="A21"/>
          <w:rFonts w:ascii="Garamond" w:hAnsi="Garamond"/>
          <w:color w:val="auto"/>
          <w:sz w:val="22"/>
          <w:szCs w:val="22"/>
          <w:lang w:val="en-US"/>
        </w:rPr>
      </w:pPr>
      <w:r>
        <w:rPr>
          <w:rStyle w:val="A21"/>
          <w:rFonts w:ascii="Garamond" w:hAnsi="Garamond"/>
          <w:color w:val="auto"/>
          <w:sz w:val="22"/>
          <w:szCs w:val="22"/>
          <w:lang w:val="en-US"/>
        </w:rPr>
        <w:t>ACTIVITIES</w:t>
      </w:r>
      <w:r w:rsidR="00B86BA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B86BA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B86BA1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231D82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231D82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7D046C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 xml:space="preserve">    </w:t>
      </w:r>
      <w:r w:rsidR="00231D82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023274">
        <w:rPr>
          <w:rStyle w:val="A21"/>
          <w:rFonts w:ascii="Garamond" w:hAnsi="Garamond"/>
          <w:color w:val="auto"/>
          <w:sz w:val="22"/>
          <w:szCs w:val="22"/>
          <w:lang w:val="en-US"/>
        </w:rPr>
        <w:t xml:space="preserve">                  </w:t>
      </w:r>
      <w:r w:rsidR="00231D82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231D82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7D046C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 xml:space="preserve">    </w:t>
      </w:r>
      <w:r w:rsidR="007D046C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7D046C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7D046C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  <w:t xml:space="preserve">   </w:t>
      </w:r>
      <w:r w:rsidR="004378D6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7D046C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 xml:space="preserve"> </w:t>
      </w:r>
      <w:r w:rsidR="007D046C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892F40">
        <w:rPr>
          <w:rStyle w:val="A21"/>
          <w:rFonts w:ascii="Garamond" w:hAnsi="Garamond"/>
          <w:color w:val="auto"/>
          <w:sz w:val="22"/>
          <w:szCs w:val="22"/>
          <w:lang w:val="en-US"/>
        </w:rPr>
        <w:t>   </w:t>
      </w:r>
      <w:r w:rsidR="004378D6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 xml:space="preserve">  </w:t>
      </w:r>
    </w:p>
    <w:p w14:paraId="762538D9" w14:textId="4E4D5E16" w:rsidR="00B764BB" w:rsidRPr="00B764BB" w:rsidRDefault="00B764BB" w:rsidP="00B764BB">
      <w:pPr>
        <w:pStyle w:val="NormalWeb"/>
        <w:spacing w:before="0" w:beforeAutospacing="0" w:after="0" w:afterAutospacing="0"/>
        <w:rPr>
          <w:rFonts w:ascii="Garamond" w:eastAsia="Calibri" w:hAnsi="Garamond"/>
          <w:b/>
          <w:bCs/>
          <w:iCs/>
          <w:sz w:val="22"/>
          <w:szCs w:val="22"/>
        </w:rPr>
      </w:pPr>
      <w:r>
        <w:rPr>
          <w:rFonts w:ascii="Garamond" w:eastAsia="Calibri" w:hAnsi="Garamond"/>
          <w:b/>
          <w:bCs/>
          <w:iCs/>
          <w:sz w:val="22"/>
          <w:szCs w:val="22"/>
        </w:rPr>
        <w:t>Two Sigma Data Clinic</w:t>
      </w:r>
    </w:p>
    <w:p w14:paraId="0659B51F" w14:textId="736E8A22" w:rsidR="00B764BB" w:rsidRPr="003F18B7" w:rsidRDefault="000A6ABD" w:rsidP="00B764BB">
      <w:pPr>
        <w:pStyle w:val="NormalWeb"/>
        <w:spacing w:before="0" w:beforeAutospacing="0" w:after="0" w:afterAutospacing="0"/>
        <w:rPr>
          <w:rFonts w:ascii="Garamond" w:eastAsia="Calibri" w:hAnsi="Garamond"/>
          <w:sz w:val="22"/>
          <w:szCs w:val="22"/>
        </w:rPr>
      </w:pPr>
      <w:r>
        <w:rPr>
          <w:rFonts w:ascii="Garamond" w:eastAsia="Calibri" w:hAnsi="Garamond"/>
          <w:i/>
          <w:sz w:val="22"/>
          <w:szCs w:val="22"/>
        </w:rPr>
        <w:t xml:space="preserve">Volunteer </w:t>
      </w:r>
      <w:r w:rsidR="00B764BB">
        <w:rPr>
          <w:rFonts w:ascii="Garamond" w:eastAsia="Calibri" w:hAnsi="Garamond"/>
          <w:i/>
          <w:sz w:val="22"/>
          <w:szCs w:val="22"/>
        </w:rPr>
        <w:t>Technical Lead</w:t>
      </w:r>
      <w:r>
        <w:rPr>
          <w:rFonts w:ascii="Garamond" w:eastAsia="Calibri" w:hAnsi="Garamond"/>
          <w:i/>
          <w:sz w:val="22"/>
          <w:szCs w:val="22"/>
        </w:rPr>
        <w:t xml:space="preserve">  </w:t>
      </w:r>
      <w:r w:rsidR="00B764BB">
        <w:rPr>
          <w:rFonts w:ascii="Garamond" w:eastAsia="Calibri" w:hAnsi="Garamond"/>
          <w:i/>
          <w:sz w:val="22"/>
          <w:szCs w:val="22"/>
        </w:rPr>
        <w:t xml:space="preserve">                                                                                                      </w:t>
      </w:r>
      <w:r>
        <w:rPr>
          <w:rFonts w:ascii="Garamond" w:eastAsia="Calibri" w:hAnsi="Garamond"/>
          <w:i/>
          <w:sz w:val="22"/>
          <w:szCs w:val="22"/>
        </w:rPr>
        <w:t xml:space="preserve">                 </w:t>
      </w:r>
      <w:r w:rsidR="00B764BB">
        <w:rPr>
          <w:rFonts w:ascii="Garamond" w:eastAsia="Calibri" w:hAnsi="Garamond"/>
          <w:i/>
          <w:sz w:val="22"/>
          <w:szCs w:val="22"/>
        </w:rPr>
        <w:t xml:space="preserve">  </w:t>
      </w:r>
      <w:r>
        <w:rPr>
          <w:rFonts w:ascii="Garamond" w:eastAsia="Calibri" w:hAnsi="Garamond"/>
          <w:i/>
          <w:sz w:val="22"/>
          <w:szCs w:val="22"/>
        </w:rPr>
        <w:t xml:space="preserve">             </w:t>
      </w:r>
      <w:r w:rsidR="00892F40">
        <w:rPr>
          <w:rFonts w:ascii="Garamond" w:eastAsia="Calibri" w:hAnsi="Garamond"/>
          <w:i/>
          <w:sz w:val="22"/>
          <w:szCs w:val="22"/>
        </w:rPr>
        <w:t xml:space="preserve">    </w:t>
      </w:r>
      <w:r>
        <w:rPr>
          <w:rFonts w:ascii="Garamond" w:eastAsia="Calibri" w:hAnsi="Garamond"/>
          <w:i/>
          <w:sz w:val="22"/>
          <w:szCs w:val="22"/>
        </w:rPr>
        <w:t xml:space="preserve">  </w:t>
      </w:r>
      <w:r w:rsidR="00B764BB">
        <w:rPr>
          <w:rFonts w:ascii="Garamond" w:eastAsia="Calibri" w:hAnsi="Garamond"/>
          <w:sz w:val="22"/>
          <w:szCs w:val="22"/>
        </w:rPr>
        <w:t xml:space="preserve">2020 – </w:t>
      </w:r>
      <w:r>
        <w:rPr>
          <w:rFonts w:ascii="Garamond" w:eastAsia="Calibri" w:hAnsi="Garamond"/>
          <w:sz w:val="22"/>
          <w:szCs w:val="22"/>
        </w:rPr>
        <w:t>2022</w:t>
      </w:r>
    </w:p>
    <w:p w14:paraId="73A46F96" w14:textId="3760CA5D" w:rsidR="00B764BB" w:rsidRPr="00380FA2" w:rsidRDefault="000A6ABD" w:rsidP="00380FA2">
      <w:pPr>
        <w:pStyle w:val="ListParagraph"/>
        <w:numPr>
          <w:ilvl w:val="0"/>
          <w:numId w:val="3"/>
        </w:numPr>
        <w:rPr>
          <w:rStyle w:val="A20"/>
          <w:rFonts w:ascii="Garamond" w:hAnsi="Garamond"/>
          <w:color w:val="auto"/>
          <w:sz w:val="24"/>
          <w:szCs w:val="24"/>
        </w:rPr>
      </w:pPr>
      <w:r>
        <w:rPr>
          <w:rFonts w:ascii="Garamond" w:hAnsi="Garamond" w:cs="Arial"/>
          <w:color w:val="000000"/>
          <w:sz w:val="22"/>
          <w:szCs w:val="22"/>
        </w:rPr>
        <w:t>Led the design</w:t>
      </w:r>
      <w:r w:rsidR="00B764BB">
        <w:rPr>
          <w:rFonts w:ascii="Garamond" w:hAnsi="Garamond" w:cs="Arial"/>
          <w:color w:val="000000"/>
          <w:sz w:val="22"/>
          <w:szCs w:val="22"/>
        </w:rPr>
        <w:t xml:space="preserve">, </w:t>
      </w:r>
      <w:r>
        <w:rPr>
          <w:rFonts w:ascii="Garamond" w:hAnsi="Garamond" w:cs="Arial"/>
          <w:color w:val="000000"/>
          <w:sz w:val="22"/>
          <w:szCs w:val="22"/>
        </w:rPr>
        <w:t>implementation</w:t>
      </w:r>
      <w:r w:rsidR="00B764BB">
        <w:rPr>
          <w:rFonts w:ascii="Garamond" w:hAnsi="Garamond" w:cs="Arial"/>
          <w:color w:val="000000"/>
          <w:sz w:val="22"/>
          <w:szCs w:val="22"/>
        </w:rPr>
        <w:t xml:space="preserve">, and </w:t>
      </w:r>
      <w:r>
        <w:rPr>
          <w:rFonts w:ascii="Garamond" w:hAnsi="Garamond" w:cs="Arial"/>
          <w:color w:val="000000"/>
          <w:sz w:val="22"/>
          <w:szCs w:val="22"/>
        </w:rPr>
        <w:t>optimization</w:t>
      </w:r>
      <w:r w:rsidR="00B764BB">
        <w:rPr>
          <w:rFonts w:ascii="Garamond" w:hAnsi="Garamond" w:cs="Arial"/>
          <w:color w:val="000000"/>
          <w:sz w:val="22"/>
          <w:szCs w:val="22"/>
        </w:rPr>
        <w:t xml:space="preserve"> </w:t>
      </w:r>
      <w:r>
        <w:rPr>
          <w:rFonts w:ascii="Garamond" w:hAnsi="Garamond" w:cs="Arial"/>
          <w:color w:val="000000"/>
          <w:sz w:val="22"/>
          <w:szCs w:val="22"/>
        </w:rPr>
        <w:t xml:space="preserve">of </w:t>
      </w:r>
      <w:r w:rsidR="00B764BB">
        <w:rPr>
          <w:rFonts w:ascii="Garamond" w:hAnsi="Garamond" w:cs="Arial"/>
          <w:color w:val="000000"/>
          <w:sz w:val="22"/>
          <w:szCs w:val="22"/>
        </w:rPr>
        <w:t xml:space="preserve">a water usage </w:t>
      </w:r>
      <w:r w:rsidR="00B764BB" w:rsidRPr="003F18B7">
        <w:rPr>
          <w:rFonts w:ascii="Garamond" w:hAnsi="Garamond" w:cs="Arial"/>
          <w:color w:val="000000"/>
          <w:sz w:val="22"/>
          <w:szCs w:val="22"/>
        </w:rPr>
        <w:t>anomaly detection tool</w:t>
      </w:r>
      <w:r w:rsidR="00B764BB">
        <w:rPr>
          <w:rFonts w:ascii="Garamond" w:hAnsi="Garamond" w:cs="Arial"/>
          <w:color w:val="000000"/>
          <w:sz w:val="22"/>
          <w:szCs w:val="22"/>
        </w:rPr>
        <w:t xml:space="preserve"> </w:t>
      </w:r>
      <w:r>
        <w:rPr>
          <w:rFonts w:ascii="Garamond" w:hAnsi="Garamond" w:cs="Arial"/>
          <w:color w:val="000000"/>
          <w:sz w:val="22"/>
          <w:szCs w:val="22"/>
        </w:rPr>
        <w:t>deployed</w:t>
      </w:r>
      <w:r w:rsidR="00B764BB">
        <w:rPr>
          <w:rFonts w:ascii="Garamond" w:hAnsi="Garamond" w:cs="Arial"/>
          <w:color w:val="000000"/>
          <w:sz w:val="22"/>
          <w:szCs w:val="22"/>
        </w:rPr>
        <w:t xml:space="preserve"> </w:t>
      </w:r>
      <w:r w:rsidR="00B764BB" w:rsidRPr="003F18B7">
        <w:rPr>
          <w:rFonts w:ascii="Garamond" w:hAnsi="Garamond" w:cs="Arial"/>
          <w:color w:val="000000"/>
          <w:sz w:val="22"/>
          <w:szCs w:val="22"/>
        </w:rPr>
        <w:t xml:space="preserve">by a California water district to </w:t>
      </w:r>
      <w:r w:rsidR="00B764BB">
        <w:rPr>
          <w:rFonts w:ascii="Garamond" w:hAnsi="Garamond" w:cs="Arial"/>
          <w:color w:val="000000"/>
          <w:sz w:val="22"/>
          <w:szCs w:val="22"/>
        </w:rPr>
        <w:t>proactively address</w:t>
      </w:r>
      <w:r w:rsidR="00B764BB" w:rsidRPr="003F18B7">
        <w:rPr>
          <w:rFonts w:ascii="Garamond" w:hAnsi="Garamond" w:cs="Arial"/>
          <w:color w:val="000000"/>
          <w:sz w:val="22"/>
          <w:szCs w:val="22"/>
        </w:rPr>
        <w:t xml:space="preserve"> leaks</w:t>
      </w:r>
      <w:r w:rsidR="003F276B">
        <w:rPr>
          <w:rFonts w:ascii="Garamond" w:hAnsi="Garamond" w:cs="Arial"/>
          <w:color w:val="000000"/>
          <w:sz w:val="22"/>
          <w:szCs w:val="22"/>
        </w:rPr>
        <w:t xml:space="preserve"> and o</w:t>
      </w:r>
      <w:r w:rsidR="00B764BB" w:rsidRPr="003F18B7">
        <w:rPr>
          <w:rFonts w:ascii="Garamond" w:hAnsi="Garamond" w:cs="Arial"/>
          <w:color w:val="000000"/>
          <w:sz w:val="22"/>
          <w:szCs w:val="22"/>
        </w:rPr>
        <w:t>utages</w:t>
      </w:r>
      <w:r w:rsidR="003F276B">
        <w:rPr>
          <w:rFonts w:ascii="Garamond" w:hAnsi="Garamond" w:cs="Arial"/>
          <w:color w:val="000000"/>
          <w:sz w:val="22"/>
          <w:szCs w:val="22"/>
        </w:rPr>
        <w:t xml:space="preserve"> </w:t>
      </w:r>
      <w:r w:rsidR="00B764BB">
        <w:rPr>
          <w:rFonts w:ascii="Garamond" w:hAnsi="Garamond" w:cs="Arial"/>
          <w:color w:val="000000"/>
          <w:sz w:val="22"/>
          <w:szCs w:val="22"/>
        </w:rPr>
        <w:t xml:space="preserve">in a region where drought </w:t>
      </w:r>
      <w:r w:rsidR="003F276B">
        <w:rPr>
          <w:rFonts w:ascii="Garamond" w:hAnsi="Garamond" w:cs="Arial"/>
          <w:color w:val="000000"/>
          <w:sz w:val="22"/>
          <w:szCs w:val="22"/>
        </w:rPr>
        <w:t>rates are disproportionately high</w:t>
      </w:r>
    </w:p>
    <w:p w14:paraId="7D3ED4BC" w14:textId="77777777" w:rsidR="00023274" w:rsidRDefault="00023274" w:rsidP="00023274">
      <w:pPr>
        <w:pStyle w:val="Default"/>
        <w:spacing w:line="240" w:lineRule="atLeast"/>
        <w:rPr>
          <w:rStyle w:val="A21"/>
          <w:rFonts w:ascii="Garamond" w:hAnsi="Garamond"/>
          <w:bCs w:val="0"/>
          <w:color w:val="auto"/>
          <w:sz w:val="22"/>
          <w:szCs w:val="22"/>
          <w:u w:val="none"/>
          <w:lang w:val="en-US"/>
        </w:rPr>
      </w:pPr>
      <w:r>
        <w:rPr>
          <w:rStyle w:val="A21"/>
          <w:rFonts w:ascii="Garamond" w:hAnsi="Garamond"/>
          <w:bCs w:val="0"/>
          <w:color w:val="auto"/>
          <w:sz w:val="22"/>
          <w:szCs w:val="22"/>
          <w:u w:val="none"/>
          <w:lang w:val="en-US"/>
        </w:rPr>
        <w:t>Rewriting The Code (RTC)</w:t>
      </w:r>
    </w:p>
    <w:p w14:paraId="3CAA41A1" w14:textId="2E4D5D56" w:rsidR="002764A4" w:rsidRDefault="00023274" w:rsidP="00023274">
      <w:pPr>
        <w:pStyle w:val="Default"/>
        <w:spacing w:line="240" w:lineRule="atLeast"/>
        <w:rPr>
          <w:rStyle w:val="A21"/>
          <w:rFonts w:ascii="Garamond" w:hAnsi="Garamond"/>
          <w:b w:val="0"/>
          <w:bCs w:val="0"/>
          <w:i/>
          <w:color w:val="auto"/>
          <w:sz w:val="22"/>
          <w:szCs w:val="22"/>
          <w:u w:val="none"/>
          <w:lang w:val="en-US"/>
        </w:rPr>
      </w:pPr>
      <w:r w:rsidRPr="00023274">
        <w:rPr>
          <w:rStyle w:val="A21"/>
          <w:rFonts w:ascii="Garamond" w:hAnsi="Garamond"/>
          <w:b w:val="0"/>
          <w:bCs w:val="0"/>
          <w:i/>
          <w:color w:val="auto"/>
          <w:sz w:val="22"/>
          <w:szCs w:val="22"/>
          <w:u w:val="none"/>
          <w:lang w:val="en-US"/>
        </w:rPr>
        <w:t>Technical Mentor</w:t>
      </w:r>
      <w:r w:rsidR="004E64AA">
        <w:rPr>
          <w:rStyle w:val="A21"/>
          <w:rFonts w:ascii="Garamond" w:hAnsi="Garamond"/>
          <w:b w:val="0"/>
          <w:bCs w:val="0"/>
          <w:i/>
          <w:color w:val="auto"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                           </w:t>
      </w:r>
      <w:r w:rsidR="003F276B">
        <w:rPr>
          <w:rStyle w:val="A21"/>
          <w:rFonts w:ascii="Garamond" w:hAnsi="Garamond"/>
          <w:b w:val="0"/>
          <w:bCs w:val="0"/>
          <w:i/>
          <w:color w:val="auto"/>
          <w:sz w:val="22"/>
          <w:szCs w:val="22"/>
          <w:u w:val="none"/>
          <w:lang w:val="en-US"/>
        </w:rPr>
        <w:t xml:space="preserve">                              </w:t>
      </w:r>
      <w:r w:rsidR="00892F40">
        <w:rPr>
          <w:rStyle w:val="A21"/>
          <w:rFonts w:ascii="Garamond" w:hAnsi="Garamond"/>
          <w:b w:val="0"/>
          <w:bCs w:val="0"/>
          <w:i/>
          <w:color w:val="auto"/>
          <w:sz w:val="22"/>
          <w:szCs w:val="22"/>
          <w:u w:val="none"/>
          <w:lang w:val="en-US"/>
        </w:rPr>
        <w:t xml:space="preserve">    </w:t>
      </w:r>
      <w:r w:rsidR="003F276B">
        <w:rPr>
          <w:rStyle w:val="A21"/>
          <w:rFonts w:ascii="Garamond" w:hAnsi="Garamond"/>
          <w:b w:val="0"/>
          <w:bCs w:val="0"/>
          <w:i/>
          <w:color w:val="auto"/>
          <w:sz w:val="22"/>
          <w:szCs w:val="22"/>
          <w:u w:val="none"/>
          <w:lang w:val="en-US"/>
        </w:rPr>
        <w:t xml:space="preserve"> </w:t>
      </w:r>
      <w:r w:rsidR="003F276B">
        <w:rPr>
          <w:rStyle w:val="A20"/>
          <w:rFonts w:ascii="Garamond" w:hAnsi="Garamond"/>
          <w:color w:val="auto"/>
          <w:sz w:val="22"/>
          <w:szCs w:val="22"/>
          <w:lang w:val="en-US"/>
        </w:rPr>
        <w:t xml:space="preserve">2020 </w:t>
      </w:r>
    </w:p>
    <w:p w14:paraId="7A05FE92" w14:textId="30806B6F" w:rsidR="00A0340F" w:rsidRPr="00525848" w:rsidRDefault="003F276B" w:rsidP="00525848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 w:cs="Arial"/>
          <w:color w:val="000000"/>
          <w:sz w:val="22"/>
          <w:szCs w:val="22"/>
        </w:rPr>
        <w:t>Co-developed</w:t>
      </w:r>
      <w:r w:rsidR="006F712E">
        <w:rPr>
          <w:rFonts w:ascii="Garamond" w:hAnsi="Garamond" w:cs="Arial"/>
          <w:color w:val="000000"/>
          <w:sz w:val="22"/>
          <w:szCs w:val="22"/>
        </w:rPr>
        <w:t xml:space="preserve"> </w:t>
      </w:r>
      <w:r>
        <w:rPr>
          <w:rFonts w:ascii="Garamond" w:hAnsi="Garamond" w:cs="Arial"/>
          <w:color w:val="000000"/>
          <w:sz w:val="22"/>
          <w:szCs w:val="22"/>
        </w:rPr>
        <w:t>RTC’s summer</w:t>
      </w:r>
      <w:r w:rsidR="006F712E">
        <w:rPr>
          <w:rFonts w:ascii="Garamond" w:hAnsi="Garamond" w:cs="Arial"/>
          <w:color w:val="000000"/>
          <w:sz w:val="22"/>
          <w:szCs w:val="22"/>
        </w:rPr>
        <w:t xml:space="preserve"> </w:t>
      </w:r>
      <w:r>
        <w:rPr>
          <w:rFonts w:ascii="Garamond" w:hAnsi="Garamond" w:cs="Arial"/>
          <w:color w:val="000000"/>
          <w:sz w:val="22"/>
          <w:szCs w:val="22"/>
        </w:rPr>
        <w:t xml:space="preserve">software engineering </w:t>
      </w:r>
      <w:r w:rsidR="006F712E">
        <w:rPr>
          <w:rFonts w:ascii="Garamond" w:hAnsi="Garamond" w:cs="Arial"/>
          <w:color w:val="000000"/>
          <w:sz w:val="22"/>
          <w:szCs w:val="22"/>
        </w:rPr>
        <w:t>internshi</w:t>
      </w:r>
      <w:r>
        <w:rPr>
          <w:rFonts w:ascii="Garamond" w:hAnsi="Garamond" w:cs="Arial"/>
          <w:color w:val="000000"/>
          <w:sz w:val="22"/>
          <w:szCs w:val="22"/>
        </w:rPr>
        <w:t xml:space="preserve">p program and co-mentored </w:t>
      </w:r>
      <w:r w:rsidR="00023274" w:rsidRPr="006F712E">
        <w:rPr>
          <w:rFonts w:ascii="Garamond" w:hAnsi="Garamond" w:cs="Arial"/>
          <w:color w:val="000000"/>
          <w:sz w:val="22"/>
          <w:szCs w:val="22"/>
        </w:rPr>
        <w:t xml:space="preserve">team of six </w:t>
      </w:r>
      <w:r w:rsidR="006F712E">
        <w:rPr>
          <w:rFonts w:ascii="Garamond" w:hAnsi="Garamond" w:cs="Arial"/>
          <w:color w:val="000000"/>
          <w:sz w:val="22"/>
          <w:szCs w:val="22"/>
        </w:rPr>
        <w:t>college women</w:t>
      </w:r>
    </w:p>
    <w:p w14:paraId="0C916870" w14:textId="77777777" w:rsidR="00525848" w:rsidRPr="00525848" w:rsidRDefault="00525848" w:rsidP="00525848">
      <w:pPr>
        <w:pStyle w:val="ListParagraph"/>
        <w:rPr>
          <w:rStyle w:val="A21"/>
          <w:rFonts w:ascii="Garamond" w:hAnsi="Garamond"/>
          <w:b w:val="0"/>
          <w:bCs w:val="0"/>
          <w:color w:val="auto"/>
          <w:sz w:val="24"/>
          <w:szCs w:val="24"/>
          <w:u w:val="none"/>
        </w:rPr>
      </w:pPr>
    </w:p>
    <w:p w14:paraId="649BC198" w14:textId="1B1F998B" w:rsidR="00DD1F13" w:rsidRDefault="00DD1F13" w:rsidP="00DD1F13">
      <w:pPr>
        <w:pStyle w:val="Default"/>
        <w:rPr>
          <w:rFonts w:ascii="Garamond" w:hAnsi="Garamond"/>
          <w:b/>
          <w:bCs/>
          <w:color w:val="auto"/>
          <w:sz w:val="22"/>
          <w:szCs w:val="22"/>
          <w:u w:val="single"/>
          <w:lang w:val="en-US"/>
        </w:rPr>
      </w:pPr>
      <w:r>
        <w:rPr>
          <w:rStyle w:val="A21"/>
          <w:rFonts w:ascii="Garamond" w:hAnsi="Garamond"/>
          <w:color w:val="auto"/>
          <w:sz w:val="22"/>
          <w:szCs w:val="22"/>
          <w:lang w:val="en-US"/>
        </w:rPr>
        <w:t>SKILLS</w:t>
      </w:r>
      <w:r w:rsidR="00B321B7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B321B7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B321B7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B321B7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B321B7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B321B7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>
        <w:rPr>
          <w:rStyle w:val="A21"/>
          <w:rFonts w:ascii="Garamond" w:hAnsi="Garamond"/>
          <w:color w:val="auto"/>
          <w:sz w:val="22"/>
          <w:szCs w:val="22"/>
          <w:lang w:val="en-US"/>
        </w:rPr>
        <w:t xml:space="preserve">                                                                  </w:t>
      </w:r>
      <w:r w:rsidR="00B321B7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>
        <w:rPr>
          <w:rStyle w:val="A21"/>
          <w:rFonts w:ascii="Garamond" w:hAnsi="Garamond"/>
          <w:color w:val="auto"/>
          <w:sz w:val="22"/>
          <w:szCs w:val="22"/>
          <w:lang w:val="en-US"/>
        </w:rPr>
        <w:t xml:space="preserve">   </w:t>
      </w:r>
      <w:r w:rsidR="00B321B7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B321B7" w:rsidRPr="00FE74A9">
        <w:rPr>
          <w:rStyle w:val="A21"/>
          <w:rFonts w:ascii="Garamond" w:hAnsi="Garamond"/>
          <w:color w:val="auto"/>
          <w:sz w:val="22"/>
          <w:szCs w:val="22"/>
          <w:lang w:val="en-US"/>
        </w:rPr>
        <w:tab/>
      </w:r>
      <w:r w:rsidR="00BA393D">
        <w:rPr>
          <w:rStyle w:val="A21"/>
          <w:rFonts w:ascii="Garamond" w:hAnsi="Garamond"/>
          <w:color w:val="auto"/>
          <w:sz w:val="22"/>
          <w:szCs w:val="22"/>
          <w:lang w:val="en-US"/>
        </w:rPr>
        <w:t>   </w:t>
      </w:r>
    </w:p>
    <w:p w14:paraId="3D2F83D6" w14:textId="31B004A0" w:rsidR="00DD1F13" w:rsidRPr="00D72F30" w:rsidRDefault="00DD1F13" w:rsidP="00D72F3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6F712E">
        <w:rPr>
          <w:rFonts w:ascii="Garamond" w:hAnsi="Garamond" w:cs="Arial"/>
          <w:color w:val="000000"/>
          <w:sz w:val="22"/>
          <w:szCs w:val="22"/>
        </w:rPr>
        <w:t xml:space="preserve">Fluent in Java, Python, C++, Unix/Linux, Git, Familiar with </w:t>
      </w:r>
      <w:r w:rsidR="006F2F1A">
        <w:rPr>
          <w:rFonts w:ascii="Garamond" w:hAnsi="Garamond" w:cs="Arial"/>
          <w:color w:val="000000"/>
          <w:sz w:val="22"/>
          <w:szCs w:val="22"/>
        </w:rPr>
        <w:t xml:space="preserve">SQL, </w:t>
      </w:r>
      <w:r w:rsidRPr="006F712E">
        <w:rPr>
          <w:rFonts w:ascii="Garamond" w:hAnsi="Garamond" w:cs="Arial"/>
          <w:color w:val="000000"/>
          <w:sz w:val="22"/>
          <w:szCs w:val="22"/>
        </w:rPr>
        <w:t>C, HTML/CSS</w:t>
      </w:r>
    </w:p>
    <w:sectPr w:rsidR="00DD1F13" w:rsidRPr="00D72F30" w:rsidSect="009A2B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yra Deng" w:date="2022-09-02T09:39:00Z" w:initials="MD">
    <w:p w14:paraId="4440455A" w14:textId="77777777" w:rsidR="00BC5CFF" w:rsidRDefault="00BC5CFF" w:rsidP="0089002E">
      <w:r>
        <w:rPr>
          <w:rStyle w:val="CommentReference"/>
        </w:rPr>
        <w:annotationRef/>
      </w:r>
      <w:r>
        <w:t xml:space="preserve">Consolidate details of projects into higher level skills / influence (maybe even have key sub-bullets with projects / initiatives) </w:t>
      </w:r>
    </w:p>
  </w:comment>
  <w:comment w:id="1" w:author="Myra Deng" w:date="2022-09-02T09:40:00Z" w:initials="MD">
    <w:p w14:paraId="3D5EDDB4" w14:textId="77777777" w:rsidR="00BC5CFF" w:rsidRDefault="00BC5CFF" w:rsidP="002E5026">
      <w:r>
        <w:rPr>
          <w:rStyle w:val="CommentReference"/>
        </w:rPr>
        <w:annotationRef/>
      </w:r>
      <w:r>
        <w:t xml:space="preserve">Bucket into types of impact: “efficiency, bottom line PnL/revenue, etc.” </w:t>
      </w:r>
    </w:p>
  </w:comment>
  <w:comment w:id="2" w:author="Myra Deng" w:date="2022-09-02T09:41:00Z" w:initials="MD">
    <w:p w14:paraId="13624ED0" w14:textId="77777777" w:rsidR="00BC5CFF" w:rsidRDefault="00BC5CFF" w:rsidP="00700AFE">
      <w:r>
        <w:rPr>
          <w:rStyle w:val="CommentReference"/>
        </w:rPr>
        <w:annotationRef/>
      </w:r>
      <w:r>
        <w:t>More high level / generic language overall</w:t>
      </w:r>
    </w:p>
  </w:comment>
  <w:comment w:id="3" w:author="Myra Deng" w:date="2022-09-02T09:42:00Z" w:initials="MD">
    <w:p w14:paraId="2268E259" w14:textId="77777777" w:rsidR="00BC5CFF" w:rsidRDefault="00BC5CFF" w:rsidP="006579D2">
      <w:r>
        <w:rPr>
          <w:rStyle w:val="CommentReference"/>
        </w:rPr>
        <w:annotationRef/>
      </w:r>
      <w:r>
        <w:t>Summary of QC + quantitative software</w:t>
      </w:r>
    </w:p>
  </w:comment>
  <w:comment w:id="4" w:author="Myra Deng" w:date="2022-09-02T09:39:00Z" w:initials="MD">
    <w:p w14:paraId="1E2D87A4" w14:textId="2B87BCF8" w:rsidR="00BC5CFF" w:rsidRDefault="00BC5CFF" w:rsidP="00AC1C05">
      <w:r>
        <w:rPr>
          <w:rStyle w:val="CommentReference"/>
        </w:rPr>
        <w:annotationRef/>
      </w:r>
      <w:r>
        <w:t>Make this more strong — e.g. “single point of contact” that shows leadership + expertise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40455A" w15:done="0"/>
  <w15:commentEx w15:paraId="3D5EDDB4" w15:paraIdParent="4440455A" w15:done="0"/>
  <w15:commentEx w15:paraId="13624ED0" w15:done="0"/>
  <w15:commentEx w15:paraId="2268E259" w15:done="0"/>
  <w15:commentEx w15:paraId="1E2D87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BC4DB5" w16cex:dateUtc="2022-09-02T13:39:00Z"/>
  <w16cex:commentExtensible w16cex:durableId="26BC4E14" w16cex:dateUtc="2022-09-02T13:40:00Z"/>
  <w16cex:commentExtensible w16cex:durableId="26BC4E2E" w16cex:dateUtc="2022-09-02T13:41:00Z"/>
  <w16cex:commentExtensible w16cex:durableId="26BC4E72" w16cex:dateUtc="2022-09-02T13:42:00Z"/>
  <w16cex:commentExtensible w16cex:durableId="26BC4DE4" w16cex:dateUtc="2022-09-02T13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40455A" w16cid:durableId="26BC4DB5"/>
  <w16cid:commentId w16cid:paraId="3D5EDDB4" w16cid:durableId="26BC4E14"/>
  <w16cid:commentId w16cid:paraId="13624ED0" w16cid:durableId="26BC4E2E"/>
  <w16cid:commentId w16cid:paraId="2268E259" w16cid:durableId="26BC4E72"/>
  <w16cid:commentId w16cid:paraId="1E2D87A4" w16cid:durableId="26BC4D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587A6" w14:textId="77777777" w:rsidR="009A2B3F" w:rsidRDefault="009A2B3F" w:rsidP="00D12920">
      <w:r>
        <w:separator/>
      </w:r>
    </w:p>
  </w:endnote>
  <w:endnote w:type="continuationSeparator" w:id="0">
    <w:p w14:paraId="601022E0" w14:textId="77777777" w:rsidR="009A2B3F" w:rsidRDefault="009A2B3F" w:rsidP="00D12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855FD" w14:textId="77777777" w:rsidR="009A2B3F" w:rsidRDefault="009A2B3F" w:rsidP="00D12920">
      <w:r>
        <w:separator/>
      </w:r>
    </w:p>
  </w:footnote>
  <w:footnote w:type="continuationSeparator" w:id="0">
    <w:p w14:paraId="44EAB446" w14:textId="77777777" w:rsidR="009A2B3F" w:rsidRDefault="009A2B3F" w:rsidP="00D12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926"/>
    <w:multiLevelType w:val="hybridMultilevel"/>
    <w:tmpl w:val="35C40656"/>
    <w:lvl w:ilvl="0" w:tplc="0D52489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032A"/>
    <w:multiLevelType w:val="hybridMultilevel"/>
    <w:tmpl w:val="1926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72CE3"/>
    <w:multiLevelType w:val="hybridMultilevel"/>
    <w:tmpl w:val="3122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E451D"/>
    <w:multiLevelType w:val="hybridMultilevel"/>
    <w:tmpl w:val="97D44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07B7F"/>
    <w:multiLevelType w:val="hybridMultilevel"/>
    <w:tmpl w:val="FDF6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078CE"/>
    <w:multiLevelType w:val="hybridMultilevel"/>
    <w:tmpl w:val="376E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87894"/>
    <w:multiLevelType w:val="hybridMultilevel"/>
    <w:tmpl w:val="0408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260C6"/>
    <w:multiLevelType w:val="hybridMultilevel"/>
    <w:tmpl w:val="D2E8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706345">
    <w:abstractNumId w:val="2"/>
  </w:num>
  <w:num w:numId="2" w16cid:durableId="1984311747">
    <w:abstractNumId w:val="1"/>
  </w:num>
  <w:num w:numId="3" w16cid:durableId="614992862">
    <w:abstractNumId w:val="4"/>
  </w:num>
  <w:num w:numId="4" w16cid:durableId="1494174268">
    <w:abstractNumId w:val="7"/>
  </w:num>
  <w:num w:numId="5" w16cid:durableId="1818495643">
    <w:abstractNumId w:val="6"/>
  </w:num>
  <w:num w:numId="6" w16cid:durableId="1151336649">
    <w:abstractNumId w:val="3"/>
  </w:num>
  <w:num w:numId="7" w16cid:durableId="283511981">
    <w:abstractNumId w:val="0"/>
  </w:num>
  <w:num w:numId="8" w16cid:durableId="696586846">
    <w:abstractNumId w:val="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yra Deng">
    <w15:presenceInfo w15:providerId="Windows Live" w15:userId="abc8d5e8a42e7a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52"/>
    <w:rsid w:val="000008A0"/>
    <w:rsid w:val="000021E6"/>
    <w:rsid w:val="00011B61"/>
    <w:rsid w:val="000137FD"/>
    <w:rsid w:val="00020032"/>
    <w:rsid w:val="00023274"/>
    <w:rsid w:val="000246B1"/>
    <w:rsid w:val="00025BFE"/>
    <w:rsid w:val="000260F4"/>
    <w:rsid w:val="0002695E"/>
    <w:rsid w:val="000303C3"/>
    <w:rsid w:val="00031E8A"/>
    <w:rsid w:val="0003633A"/>
    <w:rsid w:val="00050B6D"/>
    <w:rsid w:val="00064098"/>
    <w:rsid w:val="00067BCE"/>
    <w:rsid w:val="000735E4"/>
    <w:rsid w:val="00076534"/>
    <w:rsid w:val="000A6465"/>
    <w:rsid w:val="000A6ABD"/>
    <w:rsid w:val="000B2C2B"/>
    <w:rsid w:val="000B42CD"/>
    <w:rsid w:val="000B508D"/>
    <w:rsid w:val="000B66B2"/>
    <w:rsid w:val="000B7E42"/>
    <w:rsid w:val="000C4EC2"/>
    <w:rsid w:val="000D146F"/>
    <w:rsid w:val="000D1C9E"/>
    <w:rsid w:val="000D3F5C"/>
    <w:rsid w:val="000E4C58"/>
    <w:rsid w:val="000F66DE"/>
    <w:rsid w:val="00114A50"/>
    <w:rsid w:val="00121B2F"/>
    <w:rsid w:val="00123D78"/>
    <w:rsid w:val="00127E49"/>
    <w:rsid w:val="0013297D"/>
    <w:rsid w:val="0015156D"/>
    <w:rsid w:val="00153C4C"/>
    <w:rsid w:val="00154F83"/>
    <w:rsid w:val="001629B3"/>
    <w:rsid w:val="00162DF9"/>
    <w:rsid w:val="00165617"/>
    <w:rsid w:val="00177286"/>
    <w:rsid w:val="0017783C"/>
    <w:rsid w:val="001858A5"/>
    <w:rsid w:val="0018669A"/>
    <w:rsid w:val="00193B47"/>
    <w:rsid w:val="001A052E"/>
    <w:rsid w:val="001A41A0"/>
    <w:rsid w:val="001A4FBF"/>
    <w:rsid w:val="001A5227"/>
    <w:rsid w:val="001B0614"/>
    <w:rsid w:val="001B1501"/>
    <w:rsid w:val="001B1BB1"/>
    <w:rsid w:val="001B378B"/>
    <w:rsid w:val="001C090C"/>
    <w:rsid w:val="001D0211"/>
    <w:rsid w:val="001D531D"/>
    <w:rsid w:val="001D78DA"/>
    <w:rsid w:val="001E1A63"/>
    <w:rsid w:val="001E2F0D"/>
    <w:rsid w:val="001E4909"/>
    <w:rsid w:val="001F2023"/>
    <w:rsid w:val="001F6400"/>
    <w:rsid w:val="001F7055"/>
    <w:rsid w:val="00201A8D"/>
    <w:rsid w:val="00202C4C"/>
    <w:rsid w:val="00202F5E"/>
    <w:rsid w:val="002075C5"/>
    <w:rsid w:val="00210EA5"/>
    <w:rsid w:val="002150DD"/>
    <w:rsid w:val="00231D82"/>
    <w:rsid w:val="002324EE"/>
    <w:rsid w:val="00232F4B"/>
    <w:rsid w:val="0023451D"/>
    <w:rsid w:val="0023592C"/>
    <w:rsid w:val="002364CC"/>
    <w:rsid w:val="00244F95"/>
    <w:rsid w:val="00246E21"/>
    <w:rsid w:val="00263AE6"/>
    <w:rsid w:val="002653D5"/>
    <w:rsid w:val="002703B3"/>
    <w:rsid w:val="00276249"/>
    <w:rsid w:val="002764A4"/>
    <w:rsid w:val="00277FAB"/>
    <w:rsid w:val="0028396B"/>
    <w:rsid w:val="002A0EB6"/>
    <w:rsid w:val="002A4257"/>
    <w:rsid w:val="002A4FC3"/>
    <w:rsid w:val="002B11EA"/>
    <w:rsid w:val="002B38DB"/>
    <w:rsid w:val="002B5706"/>
    <w:rsid w:val="002C3DA7"/>
    <w:rsid w:val="002C4156"/>
    <w:rsid w:val="002D4AA6"/>
    <w:rsid w:val="0030219E"/>
    <w:rsid w:val="00304B30"/>
    <w:rsid w:val="0030691D"/>
    <w:rsid w:val="003130B2"/>
    <w:rsid w:val="00330039"/>
    <w:rsid w:val="00331618"/>
    <w:rsid w:val="00331AB6"/>
    <w:rsid w:val="003344BA"/>
    <w:rsid w:val="0033687B"/>
    <w:rsid w:val="00340AFE"/>
    <w:rsid w:val="00344B00"/>
    <w:rsid w:val="00346498"/>
    <w:rsid w:val="00346586"/>
    <w:rsid w:val="00346F42"/>
    <w:rsid w:val="003624F6"/>
    <w:rsid w:val="00365B31"/>
    <w:rsid w:val="003660D7"/>
    <w:rsid w:val="00366155"/>
    <w:rsid w:val="00370869"/>
    <w:rsid w:val="00380FA2"/>
    <w:rsid w:val="00383BC2"/>
    <w:rsid w:val="00384F9A"/>
    <w:rsid w:val="00386A7F"/>
    <w:rsid w:val="0039059A"/>
    <w:rsid w:val="003937B9"/>
    <w:rsid w:val="003A0838"/>
    <w:rsid w:val="003B17C3"/>
    <w:rsid w:val="003C1E99"/>
    <w:rsid w:val="003C661A"/>
    <w:rsid w:val="003D6745"/>
    <w:rsid w:val="003D67F0"/>
    <w:rsid w:val="003E6657"/>
    <w:rsid w:val="003F18B7"/>
    <w:rsid w:val="003F276B"/>
    <w:rsid w:val="003F5403"/>
    <w:rsid w:val="003F7B9B"/>
    <w:rsid w:val="00401238"/>
    <w:rsid w:val="0040338D"/>
    <w:rsid w:val="00403660"/>
    <w:rsid w:val="0040461F"/>
    <w:rsid w:val="00410A7C"/>
    <w:rsid w:val="00410AF3"/>
    <w:rsid w:val="00416586"/>
    <w:rsid w:val="004243CC"/>
    <w:rsid w:val="00436210"/>
    <w:rsid w:val="004378D6"/>
    <w:rsid w:val="00441929"/>
    <w:rsid w:val="00443CAF"/>
    <w:rsid w:val="00446A17"/>
    <w:rsid w:val="00452628"/>
    <w:rsid w:val="00462517"/>
    <w:rsid w:val="00465501"/>
    <w:rsid w:val="00467457"/>
    <w:rsid w:val="00475A61"/>
    <w:rsid w:val="004A34C7"/>
    <w:rsid w:val="004A363D"/>
    <w:rsid w:val="004B0583"/>
    <w:rsid w:val="004B1624"/>
    <w:rsid w:val="004B5908"/>
    <w:rsid w:val="004B74A9"/>
    <w:rsid w:val="004B7E31"/>
    <w:rsid w:val="004C0163"/>
    <w:rsid w:val="004C5F63"/>
    <w:rsid w:val="004C75A1"/>
    <w:rsid w:val="004D7FE9"/>
    <w:rsid w:val="004E5072"/>
    <w:rsid w:val="004E64AA"/>
    <w:rsid w:val="004E6D4F"/>
    <w:rsid w:val="004F53A8"/>
    <w:rsid w:val="004F7A59"/>
    <w:rsid w:val="005120FB"/>
    <w:rsid w:val="00516DB6"/>
    <w:rsid w:val="00522DE2"/>
    <w:rsid w:val="00525848"/>
    <w:rsid w:val="00532FE9"/>
    <w:rsid w:val="0053791A"/>
    <w:rsid w:val="00537CAE"/>
    <w:rsid w:val="00543D24"/>
    <w:rsid w:val="005529D1"/>
    <w:rsid w:val="005614DC"/>
    <w:rsid w:val="00571EDD"/>
    <w:rsid w:val="005733EC"/>
    <w:rsid w:val="005740AD"/>
    <w:rsid w:val="00574411"/>
    <w:rsid w:val="005758FD"/>
    <w:rsid w:val="00576829"/>
    <w:rsid w:val="005811D4"/>
    <w:rsid w:val="00584226"/>
    <w:rsid w:val="0058542A"/>
    <w:rsid w:val="005918FB"/>
    <w:rsid w:val="005967B6"/>
    <w:rsid w:val="005A2B4D"/>
    <w:rsid w:val="005B0798"/>
    <w:rsid w:val="005C60F5"/>
    <w:rsid w:val="005C650D"/>
    <w:rsid w:val="005D5B09"/>
    <w:rsid w:val="005E340E"/>
    <w:rsid w:val="005E62E4"/>
    <w:rsid w:val="005E778E"/>
    <w:rsid w:val="005F3CCB"/>
    <w:rsid w:val="00605C56"/>
    <w:rsid w:val="00610560"/>
    <w:rsid w:val="00614B92"/>
    <w:rsid w:val="006336AF"/>
    <w:rsid w:val="00633A6A"/>
    <w:rsid w:val="00634A39"/>
    <w:rsid w:val="00635DEC"/>
    <w:rsid w:val="00637EE5"/>
    <w:rsid w:val="00640CE0"/>
    <w:rsid w:val="006425E6"/>
    <w:rsid w:val="00644454"/>
    <w:rsid w:val="00650FA3"/>
    <w:rsid w:val="00652E26"/>
    <w:rsid w:val="00653EE5"/>
    <w:rsid w:val="006558E4"/>
    <w:rsid w:val="00661073"/>
    <w:rsid w:val="00663E3A"/>
    <w:rsid w:val="00664578"/>
    <w:rsid w:val="00673256"/>
    <w:rsid w:val="00676578"/>
    <w:rsid w:val="00681C55"/>
    <w:rsid w:val="00683592"/>
    <w:rsid w:val="00685842"/>
    <w:rsid w:val="006959AD"/>
    <w:rsid w:val="006B540E"/>
    <w:rsid w:val="006B667A"/>
    <w:rsid w:val="006C78D8"/>
    <w:rsid w:val="006D3809"/>
    <w:rsid w:val="006D6375"/>
    <w:rsid w:val="006D77BA"/>
    <w:rsid w:val="006E119B"/>
    <w:rsid w:val="006F239F"/>
    <w:rsid w:val="006F2F1A"/>
    <w:rsid w:val="006F686D"/>
    <w:rsid w:val="006F712E"/>
    <w:rsid w:val="007126E4"/>
    <w:rsid w:val="007132F3"/>
    <w:rsid w:val="00716971"/>
    <w:rsid w:val="0072747D"/>
    <w:rsid w:val="007302EF"/>
    <w:rsid w:val="00731D54"/>
    <w:rsid w:val="007430E0"/>
    <w:rsid w:val="00747ED4"/>
    <w:rsid w:val="00750A00"/>
    <w:rsid w:val="00755B84"/>
    <w:rsid w:val="00756D8F"/>
    <w:rsid w:val="00763653"/>
    <w:rsid w:val="00772B09"/>
    <w:rsid w:val="00772DCA"/>
    <w:rsid w:val="00775393"/>
    <w:rsid w:val="00777DEC"/>
    <w:rsid w:val="00781DD4"/>
    <w:rsid w:val="007846D2"/>
    <w:rsid w:val="007933B1"/>
    <w:rsid w:val="00797A81"/>
    <w:rsid w:val="007A06C5"/>
    <w:rsid w:val="007A2D96"/>
    <w:rsid w:val="007B043F"/>
    <w:rsid w:val="007B1427"/>
    <w:rsid w:val="007B5C23"/>
    <w:rsid w:val="007B7F76"/>
    <w:rsid w:val="007C4672"/>
    <w:rsid w:val="007C5F35"/>
    <w:rsid w:val="007D046C"/>
    <w:rsid w:val="007D0FB3"/>
    <w:rsid w:val="007D3DCD"/>
    <w:rsid w:val="007D5352"/>
    <w:rsid w:val="007D56F3"/>
    <w:rsid w:val="007D5AA3"/>
    <w:rsid w:val="007E29D0"/>
    <w:rsid w:val="007F0EDF"/>
    <w:rsid w:val="008042B5"/>
    <w:rsid w:val="00810835"/>
    <w:rsid w:val="00811C3F"/>
    <w:rsid w:val="00816892"/>
    <w:rsid w:val="008222EA"/>
    <w:rsid w:val="0082480D"/>
    <w:rsid w:val="0083003A"/>
    <w:rsid w:val="00830924"/>
    <w:rsid w:val="00834EBC"/>
    <w:rsid w:val="00841036"/>
    <w:rsid w:val="008465DA"/>
    <w:rsid w:val="00872FA4"/>
    <w:rsid w:val="008732BA"/>
    <w:rsid w:val="008735B1"/>
    <w:rsid w:val="00885F9B"/>
    <w:rsid w:val="00886039"/>
    <w:rsid w:val="00892F40"/>
    <w:rsid w:val="008A2A49"/>
    <w:rsid w:val="008C3DC8"/>
    <w:rsid w:val="008C5919"/>
    <w:rsid w:val="008C6A61"/>
    <w:rsid w:val="008E1B7F"/>
    <w:rsid w:val="008E228A"/>
    <w:rsid w:val="008F3BB7"/>
    <w:rsid w:val="008F4013"/>
    <w:rsid w:val="008F64A3"/>
    <w:rsid w:val="0091224B"/>
    <w:rsid w:val="009164EA"/>
    <w:rsid w:val="00922B5D"/>
    <w:rsid w:val="00924236"/>
    <w:rsid w:val="00925415"/>
    <w:rsid w:val="00925A35"/>
    <w:rsid w:val="00927BB2"/>
    <w:rsid w:val="00931F0C"/>
    <w:rsid w:val="00936841"/>
    <w:rsid w:val="00937A73"/>
    <w:rsid w:val="00946ECD"/>
    <w:rsid w:val="009473B2"/>
    <w:rsid w:val="00955321"/>
    <w:rsid w:val="00976C0A"/>
    <w:rsid w:val="00982D09"/>
    <w:rsid w:val="00986B42"/>
    <w:rsid w:val="00995F02"/>
    <w:rsid w:val="009A02B4"/>
    <w:rsid w:val="009A2B3F"/>
    <w:rsid w:val="009C3EE2"/>
    <w:rsid w:val="009C5D17"/>
    <w:rsid w:val="009D1443"/>
    <w:rsid w:val="009D2162"/>
    <w:rsid w:val="009D3E4F"/>
    <w:rsid w:val="009D745F"/>
    <w:rsid w:val="009E211A"/>
    <w:rsid w:val="009E31A1"/>
    <w:rsid w:val="009F56BE"/>
    <w:rsid w:val="009F6362"/>
    <w:rsid w:val="009F6D6A"/>
    <w:rsid w:val="009F7963"/>
    <w:rsid w:val="00A0340F"/>
    <w:rsid w:val="00A056A0"/>
    <w:rsid w:val="00A338F6"/>
    <w:rsid w:val="00A3533F"/>
    <w:rsid w:val="00A45F92"/>
    <w:rsid w:val="00A5068A"/>
    <w:rsid w:val="00A518AF"/>
    <w:rsid w:val="00A54598"/>
    <w:rsid w:val="00A627F0"/>
    <w:rsid w:val="00A63DB6"/>
    <w:rsid w:val="00A6540A"/>
    <w:rsid w:val="00A96D50"/>
    <w:rsid w:val="00A97E50"/>
    <w:rsid w:val="00AA1DAF"/>
    <w:rsid w:val="00AA4D9E"/>
    <w:rsid w:val="00AD2AB8"/>
    <w:rsid w:val="00AD747D"/>
    <w:rsid w:val="00AD77C8"/>
    <w:rsid w:val="00AE10C8"/>
    <w:rsid w:val="00AE2822"/>
    <w:rsid w:val="00AF3BE6"/>
    <w:rsid w:val="00AF7F01"/>
    <w:rsid w:val="00B0200A"/>
    <w:rsid w:val="00B02D15"/>
    <w:rsid w:val="00B06F44"/>
    <w:rsid w:val="00B157C9"/>
    <w:rsid w:val="00B213FD"/>
    <w:rsid w:val="00B219CC"/>
    <w:rsid w:val="00B23696"/>
    <w:rsid w:val="00B321B7"/>
    <w:rsid w:val="00B328C6"/>
    <w:rsid w:val="00B356F2"/>
    <w:rsid w:val="00B37AD6"/>
    <w:rsid w:val="00B45B98"/>
    <w:rsid w:val="00B4773D"/>
    <w:rsid w:val="00B47E9D"/>
    <w:rsid w:val="00B53AB8"/>
    <w:rsid w:val="00B566FB"/>
    <w:rsid w:val="00B62210"/>
    <w:rsid w:val="00B62266"/>
    <w:rsid w:val="00B65C9C"/>
    <w:rsid w:val="00B66494"/>
    <w:rsid w:val="00B70D88"/>
    <w:rsid w:val="00B764BB"/>
    <w:rsid w:val="00B81D0C"/>
    <w:rsid w:val="00B81D80"/>
    <w:rsid w:val="00B86BA1"/>
    <w:rsid w:val="00B96A1C"/>
    <w:rsid w:val="00B96B00"/>
    <w:rsid w:val="00BA393D"/>
    <w:rsid w:val="00BB1CA5"/>
    <w:rsid w:val="00BC3904"/>
    <w:rsid w:val="00BC5CFF"/>
    <w:rsid w:val="00BC652C"/>
    <w:rsid w:val="00BD57D5"/>
    <w:rsid w:val="00BE0334"/>
    <w:rsid w:val="00BF44CE"/>
    <w:rsid w:val="00BF7F00"/>
    <w:rsid w:val="00C01FC5"/>
    <w:rsid w:val="00C05887"/>
    <w:rsid w:val="00C16C2D"/>
    <w:rsid w:val="00C2152A"/>
    <w:rsid w:val="00C27808"/>
    <w:rsid w:val="00C34C26"/>
    <w:rsid w:val="00C41723"/>
    <w:rsid w:val="00C46D0A"/>
    <w:rsid w:val="00C50B8C"/>
    <w:rsid w:val="00C53F7A"/>
    <w:rsid w:val="00C54DB0"/>
    <w:rsid w:val="00C56B6D"/>
    <w:rsid w:val="00C570C5"/>
    <w:rsid w:val="00C6502B"/>
    <w:rsid w:val="00C703CA"/>
    <w:rsid w:val="00C837F0"/>
    <w:rsid w:val="00C8488E"/>
    <w:rsid w:val="00CA616E"/>
    <w:rsid w:val="00CB31A1"/>
    <w:rsid w:val="00CB46AF"/>
    <w:rsid w:val="00CD1627"/>
    <w:rsid w:val="00CD1FC8"/>
    <w:rsid w:val="00CD712C"/>
    <w:rsid w:val="00CE23FC"/>
    <w:rsid w:val="00CE3D3D"/>
    <w:rsid w:val="00CE42CC"/>
    <w:rsid w:val="00CF1610"/>
    <w:rsid w:val="00CF28DB"/>
    <w:rsid w:val="00D03A22"/>
    <w:rsid w:val="00D03F0E"/>
    <w:rsid w:val="00D0424D"/>
    <w:rsid w:val="00D04481"/>
    <w:rsid w:val="00D0789C"/>
    <w:rsid w:val="00D10E76"/>
    <w:rsid w:val="00D12920"/>
    <w:rsid w:val="00D13C97"/>
    <w:rsid w:val="00D20B41"/>
    <w:rsid w:val="00D20F34"/>
    <w:rsid w:val="00D348E1"/>
    <w:rsid w:val="00D354DB"/>
    <w:rsid w:val="00D36EEF"/>
    <w:rsid w:val="00D4040B"/>
    <w:rsid w:val="00D4047D"/>
    <w:rsid w:val="00D52208"/>
    <w:rsid w:val="00D660F4"/>
    <w:rsid w:val="00D674AE"/>
    <w:rsid w:val="00D67708"/>
    <w:rsid w:val="00D67A04"/>
    <w:rsid w:val="00D72F30"/>
    <w:rsid w:val="00D75D86"/>
    <w:rsid w:val="00D77809"/>
    <w:rsid w:val="00D80C00"/>
    <w:rsid w:val="00D811E5"/>
    <w:rsid w:val="00D90613"/>
    <w:rsid w:val="00D9068F"/>
    <w:rsid w:val="00D92A88"/>
    <w:rsid w:val="00D93836"/>
    <w:rsid w:val="00DA1ACB"/>
    <w:rsid w:val="00DA5B50"/>
    <w:rsid w:val="00DB0662"/>
    <w:rsid w:val="00DB5AEF"/>
    <w:rsid w:val="00DC1E6D"/>
    <w:rsid w:val="00DD0BB8"/>
    <w:rsid w:val="00DD1F13"/>
    <w:rsid w:val="00DD244B"/>
    <w:rsid w:val="00DD3203"/>
    <w:rsid w:val="00DD454A"/>
    <w:rsid w:val="00DE3698"/>
    <w:rsid w:val="00DF0A9A"/>
    <w:rsid w:val="00DF1F31"/>
    <w:rsid w:val="00DF79FE"/>
    <w:rsid w:val="00E00103"/>
    <w:rsid w:val="00E00B78"/>
    <w:rsid w:val="00E1649B"/>
    <w:rsid w:val="00E234F1"/>
    <w:rsid w:val="00E23F4E"/>
    <w:rsid w:val="00E35BFE"/>
    <w:rsid w:val="00E46BFC"/>
    <w:rsid w:val="00E56A2B"/>
    <w:rsid w:val="00E617E3"/>
    <w:rsid w:val="00E63AFE"/>
    <w:rsid w:val="00E82F3F"/>
    <w:rsid w:val="00E83301"/>
    <w:rsid w:val="00E9351D"/>
    <w:rsid w:val="00E94A91"/>
    <w:rsid w:val="00E977DE"/>
    <w:rsid w:val="00EB2484"/>
    <w:rsid w:val="00EB692D"/>
    <w:rsid w:val="00EC644B"/>
    <w:rsid w:val="00ED0A0B"/>
    <w:rsid w:val="00EE0D1C"/>
    <w:rsid w:val="00EE34CE"/>
    <w:rsid w:val="00EE7D25"/>
    <w:rsid w:val="00EF0E02"/>
    <w:rsid w:val="00EF31C6"/>
    <w:rsid w:val="00EF5B60"/>
    <w:rsid w:val="00F12852"/>
    <w:rsid w:val="00F2591E"/>
    <w:rsid w:val="00F25DC5"/>
    <w:rsid w:val="00F27E0D"/>
    <w:rsid w:val="00F3398A"/>
    <w:rsid w:val="00F637F5"/>
    <w:rsid w:val="00F65BFA"/>
    <w:rsid w:val="00F67CE2"/>
    <w:rsid w:val="00F72221"/>
    <w:rsid w:val="00F72543"/>
    <w:rsid w:val="00F8149C"/>
    <w:rsid w:val="00F846ED"/>
    <w:rsid w:val="00F90621"/>
    <w:rsid w:val="00F95D38"/>
    <w:rsid w:val="00FA7FD6"/>
    <w:rsid w:val="00FD6E23"/>
    <w:rsid w:val="00FE415B"/>
    <w:rsid w:val="00FE74A9"/>
    <w:rsid w:val="00F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0EFC64"/>
  <w15:docId w15:val="{99A23D99-0E71-7241-A01D-D6C1D4D8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D86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2852"/>
    <w:pPr>
      <w:autoSpaceDE w:val="0"/>
      <w:autoSpaceDN w:val="0"/>
      <w:adjustRightInd w:val="0"/>
    </w:pPr>
    <w:rPr>
      <w:rFonts w:ascii="Times New Roman" w:hAnsi="Times New Roman"/>
      <w:color w:val="000000"/>
      <w:lang w:val="it-IT"/>
    </w:rPr>
  </w:style>
  <w:style w:type="paragraph" w:customStyle="1" w:styleId="Pa10">
    <w:name w:val="Pa10"/>
    <w:basedOn w:val="Default"/>
    <w:next w:val="Default"/>
    <w:uiPriority w:val="99"/>
    <w:rsid w:val="00F12852"/>
    <w:pPr>
      <w:spacing w:line="181" w:lineRule="atLeast"/>
    </w:pPr>
    <w:rPr>
      <w:color w:val="auto"/>
    </w:rPr>
  </w:style>
  <w:style w:type="character" w:customStyle="1" w:styleId="A2">
    <w:name w:val="A2"/>
    <w:uiPriority w:val="99"/>
    <w:rsid w:val="00F12852"/>
    <w:rPr>
      <w:b/>
      <w:bCs/>
      <w:color w:val="000000"/>
    </w:rPr>
  </w:style>
  <w:style w:type="character" w:customStyle="1" w:styleId="A20">
    <w:name w:val="A20"/>
    <w:uiPriority w:val="99"/>
    <w:rsid w:val="00F12852"/>
    <w:rPr>
      <w:color w:val="000000"/>
      <w:sz w:val="19"/>
      <w:szCs w:val="19"/>
    </w:rPr>
  </w:style>
  <w:style w:type="paragraph" w:customStyle="1" w:styleId="Pa8">
    <w:name w:val="Pa8"/>
    <w:basedOn w:val="Default"/>
    <w:next w:val="Default"/>
    <w:uiPriority w:val="99"/>
    <w:rsid w:val="00F12852"/>
    <w:pPr>
      <w:spacing w:line="181" w:lineRule="atLeast"/>
    </w:pPr>
    <w:rPr>
      <w:color w:val="auto"/>
    </w:rPr>
  </w:style>
  <w:style w:type="character" w:customStyle="1" w:styleId="A21">
    <w:name w:val="A21"/>
    <w:uiPriority w:val="99"/>
    <w:rsid w:val="00F12852"/>
    <w:rPr>
      <w:b/>
      <w:bCs/>
      <w:color w:val="000000"/>
      <w:sz w:val="19"/>
      <w:szCs w:val="19"/>
      <w:u w:val="single"/>
    </w:rPr>
  </w:style>
  <w:style w:type="paragraph" w:customStyle="1" w:styleId="Pa4">
    <w:name w:val="Pa4"/>
    <w:basedOn w:val="Default"/>
    <w:next w:val="Default"/>
    <w:uiPriority w:val="99"/>
    <w:rsid w:val="00F12852"/>
    <w:pPr>
      <w:spacing w:line="241" w:lineRule="atLeast"/>
    </w:pPr>
    <w:rPr>
      <w:rFonts w:ascii="Adobe Garamond Pro Bold" w:hAnsi="Adobe Garamond Pro Bold"/>
      <w:color w:val="auto"/>
    </w:rPr>
  </w:style>
  <w:style w:type="character" w:customStyle="1" w:styleId="A11">
    <w:name w:val="A11"/>
    <w:uiPriority w:val="99"/>
    <w:rsid w:val="00F12852"/>
    <w:rPr>
      <w:rFonts w:cs="Adobe Garamond Pro Bold"/>
      <w:b/>
      <w:bCs/>
      <w:color w:val="000000"/>
      <w:sz w:val="16"/>
      <w:szCs w:val="16"/>
    </w:rPr>
  </w:style>
  <w:style w:type="character" w:customStyle="1" w:styleId="A25">
    <w:name w:val="A25"/>
    <w:uiPriority w:val="99"/>
    <w:rsid w:val="00F12852"/>
    <w:rPr>
      <w:rFonts w:ascii="Adobe Garamond Pro" w:hAnsi="Adobe Garamond Pro" w:cs="Adobe Garamond Pro"/>
      <w:color w:val="000000"/>
      <w:sz w:val="11"/>
      <w:szCs w:val="11"/>
    </w:rPr>
  </w:style>
  <w:style w:type="paragraph" w:customStyle="1" w:styleId="Pa3">
    <w:name w:val="Pa3"/>
    <w:basedOn w:val="Default"/>
    <w:next w:val="Default"/>
    <w:uiPriority w:val="99"/>
    <w:rsid w:val="00F12852"/>
    <w:pPr>
      <w:spacing w:line="241" w:lineRule="atLeast"/>
    </w:pPr>
    <w:rPr>
      <w:rFonts w:ascii="Adobe Garamond Pro Bold" w:hAnsi="Adobe Garamond Pro Bold"/>
      <w:color w:val="auto"/>
    </w:rPr>
  </w:style>
  <w:style w:type="character" w:customStyle="1" w:styleId="A26">
    <w:name w:val="A26"/>
    <w:uiPriority w:val="99"/>
    <w:rsid w:val="00F12852"/>
    <w:rPr>
      <w:rFonts w:cs="Adobe Garamond Pro Bold"/>
      <w:b/>
      <w:bCs/>
      <w:color w:val="000000"/>
      <w:sz w:val="14"/>
      <w:szCs w:val="14"/>
    </w:rPr>
  </w:style>
  <w:style w:type="paragraph" w:customStyle="1" w:styleId="Pa2">
    <w:name w:val="Pa2"/>
    <w:basedOn w:val="Default"/>
    <w:next w:val="Default"/>
    <w:uiPriority w:val="99"/>
    <w:rsid w:val="00F12852"/>
    <w:pPr>
      <w:spacing w:line="241" w:lineRule="atLeast"/>
    </w:pPr>
    <w:rPr>
      <w:rFonts w:ascii="Adobe Garamond Pro Bold" w:hAnsi="Adobe Garamond Pro Bold"/>
      <w:color w:val="auto"/>
    </w:rPr>
  </w:style>
  <w:style w:type="character" w:customStyle="1" w:styleId="A23">
    <w:name w:val="A23"/>
    <w:uiPriority w:val="99"/>
    <w:rsid w:val="00F12852"/>
    <w:rPr>
      <w:rFonts w:cs="Adobe Garamond Pro Bold"/>
      <w:b/>
      <w:bCs/>
      <w:color w:val="000000"/>
      <w:sz w:val="12"/>
      <w:szCs w:val="12"/>
    </w:rPr>
  </w:style>
  <w:style w:type="paragraph" w:styleId="ListParagraph">
    <w:name w:val="List Paragraph"/>
    <w:basedOn w:val="Normal"/>
    <w:uiPriority w:val="34"/>
    <w:qFormat/>
    <w:rsid w:val="009D14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224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2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24B"/>
    <w:rPr>
      <w:sz w:val="24"/>
      <w:szCs w:val="24"/>
      <w:lang w:val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24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24B"/>
    <w:rPr>
      <w:b/>
      <w:bCs/>
      <w:sz w:val="24"/>
      <w:szCs w:val="24"/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2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24B"/>
    <w:rPr>
      <w:rFonts w:ascii="Lucida Grande" w:hAnsi="Lucida Grande" w:cs="Lucida Grande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123D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72543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customStyle="1" w:styleId="apple-tab-span">
    <w:name w:val="apple-tab-span"/>
    <w:basedOn w:val="DefaultParagraphFont"/>
    <w:rsid w:val="00F72543"/>
  </w:style>
  <w:style w:type="character" w:styleId="FollowedHyperlink">
    <w:name w:val="FollowedHyperlink"/>
    <w:basedOn w:val="DefaultParagraphFont"/>
    <w:uiPriority w:val="99"/>
    <w:semiHidden/>
    <w:unhideWhenUsed/>
    <w:rsid w:val="00F72543"/>
    <w:rPr>
      <w:color w:val="800080" w:themeColor="followedHyperlink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B622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783C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441929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radeng@gmail.com" TargetMode="Externa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linkedin.com/in/myra-de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484F41-CD39-D84B-B1EB-BACD53C3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</dc:creator>
  <cp:keywords/>
  <dc:description/>
  <cp:lastModifiedBy>Myra Deng</cp:lastModifiedBy>
  <cp:revision>3</cp:revision>
  <cp:lastPrinted>2022-11-15T06:19:00Z</cp:lastPrinted>
  <dcterms:created xsi:type="dcterms:W3CDTF">2024-03-16T22:07:00Z</dcterms:created>
  <dcterms:modified xsi:type="dcterms:W3CDTF">2024-03-17T16:45:00Z</dcterms:modified>
</cp:coreProperties>
</file>